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1FF" w14:textId="77777777" w:rsidR="003410C8" w:rsidRPr="00F401B4" w:rsidRDefault="00F401B4" w:rsidP="00F401B4">
      <w:pPr>
        <w:pStyle w:val="ARTICLETITLE"/>
        <w:spacing w:after="120"/>
        <w:rPr>
          <w:color w:val="000000" w:themeColor="text1"/>
        </w:rPr>
      </w:pPr>
      <w:r w:rsidRPr="00F401B4">
        <w:rPr>
          <w:b/>
          <w:bCs/>
          <w:color w:val="000000" w:themeColor="text1"/>
        </w:rPr>
        <w:t xml:space="preserve">A </w:t>
      </w:r>
      <w:r w:rsidRPr="00306395">
        <w:rPr>
          <w:b/>
          <w:bCs/>
          <w:color w:val="000000" w:themeColor="text1"/>
          <w:sz w:val="40"/>
          <w:szCs w:val="40"/>
        </w:rPr>
        <w:t>KNN Optimization Based on GPU Parallel</w:t>
      </w:r>
      <w:r w:rsidRPr="00306395">
        <w:rPr>
          <w:color w:val="000000" w:themeColor="text1"/>
          <w:sz w:val="40"/>
          <w:szCs w:val="40"/>
        </w:rPr>
        <w:t xml:space="preserve"> </w:t>
      </w:r>
      <w:r w:rsidRPr="00306395">
        <w:rPr>
          <w:b/>
          <w:bCs/>
          <w:color w:val="000000" w:themeColor="text1"/>
          <w:sz w:val="40"/>
          <w:szCs w:val="40"/>
        </w:rPr>
        <w:t>Computing Method</w:t>
      </w:r>
    </w:p>
    <w:p w14:paraId="700039C8" w14:textId="77777777" w:rsidR="00BA023B" w:rsidRDefault="00F401B4" w:rsidP="00BA023B">
      <w:pPr>
        <w:pStyle w:val="AUTHOR"/>
        <w:spacing w:before="80" w:after="360"/>
        <w:rPr>
          <w:color w:val="000000"/>
          <w:sz w:val="20"/>
        </w:rPr>
      </w:pPr>
      <w:bookmarkStart w:id="0" w:name="_GoBack"/>
      <w:bookmarkEnd w:id="0"/>
      <w:r w:rsidRPr="00306395">
        <w:rPr>
          <w:color w:val="000000"/>
          <w:sz w:val="20"/>
        </w:rPr>
        <w:t>Olusesi Balogun</w:t>
      </w:r>
      <w:r w:rsidR="00BA023B">
        <w:rPr>
          <w:color w:val="000000"/>
          <w:sz w:val="20"/>
        </w:rPr>
        <w:tab/>
      </w:r>
      <w:r w:rsidR="00BA023B">
        <w:rPr>
          <w:color w:val="000000"/>
          <w:sz w:val="20"/>
        </w:rPr>
        <w:tab/>
      </w:r>
      <w:r w:rsidR="003410C8" w:rsidRPr="00306395">
        <w:rPr>
          <w:color w:val="000000"/>
          <w:sz w:val="20"/>
        </w:rPr>
        <w:t xml:space="preserve"> </w:t>
      </w:r>
      <w:r w:rsidR="00BA023B">
        <w:rPr>
          <w:color w:val="000000"/>
          <w:sz w:val="20"/>
        </w:rPr>
        <w:tab/>
      </w:r>
      <w:r w:rsidRPr="00306395">
        <w:rPr>
          <w:color w:val="000000"/>
          <w:sz w:val="20"/>
        </w:rPr>
        <w:t>Varaprasad Kurra</w:t>
      </w:r>
      <w:r w:rsidR="00BA023B">
        <w:rPr>
          <w:color w:val="000000"/>
          <w:sz w:val="20"/>
        </w:rPr>
        <w:t xml:space="preserve">     </w:t>
      </w:r>
      <w:r w:rsidR="00BA023B">
        <w:rPr>
          <w:color w:val="000000"/>
          <w:sz w:val="20"/>
        </w:rPr>
        <w:tab/>
      </w:r>
      <w:r w:rsidR="00BA023B">
        <w:rPr>
          <w:color w:val="000000"/>
          <w:sz w:val="20"/>
        </w:rPr>
        <w:tab/>
      </w:r>
      <w:r w:rsidR="00BA023B">
        <w:rPr>
          <w:color w:val="000000"/>
          <w:sz w:val="20"/>
        </w:rPr>
        <w:tab/>
      </w:r>
      <w:r w:rsidRPr="00306395">
        <w:rPr>
          <w:color w:val="000000"/>
          <w:sz w:val="20"/>
        </w:rPr>
        <w:t>Sravanthi Malepati</w:t>
      </w:r>
    </w:p>
    <w:p w14:paraId="2F38C1A0" w14:textId="0EB92655" w:rsidR="003410C8" w:rsidRPr="00BA023B" w:rsidRDefault="003410C8" w:rsidP="00BA023B">
      <w:pPr>
        <w:pStyle w:val="AUTHOR"/>
        <w:spacing w:before="80" w:after="360"/>
        <w:jc w:val="both"/>
        <w:rPr>
          <w:color w:val="000000"/>
          <w:sz w:val="20"/>
        </w:rPr>
      </w:pPr>
      <w:r w:rsidRPr="7CAEDE7A">
        <w:rPr>
          <w:b/>
          <w:bCs/>
          <w:color w:val="000000" w:themeColor="text1"/>
        </w:rPr>
        <w:t>Ab</w:t>
      </w:r>
      <w:r w:rsidRPr="7CAEDE7A">
        <w:rPr>
          <w:b/>
          <w:bCs/>
          <w:color w:val="000000" w:themeColor="text1"/>
          <w:sz w:val="21"/>
          <w:szCs w:val="21"/>
        </w:rPr>
        <w:t>stract</w:t>
      </w:r>
      <w:r w:rsidR="00E70D2D" w:rsidRPr="7CAEDE7A">
        <w:rPr>
          <w:color w:val="000000" w:themeColor="text1"/>
          <w:sz w:val="21"/>
          <w:szCs w:val="21"/>
        </w:rPr>
        <w:t xml:space="preserve"> </w:t>
      </w:r>
      <w:r w:rsidR="00906699" w:rsidRPr="7CAEDE7A">
        <w:rPr>
          <w:color w:val="000000" w:themeColor="text1"/>
          <w:sz w:val="21"/>
          <w:szCs w:val="21"/>
        </w:rPr>
        <w:t>—</w:t>
      </w:r>
      <w:r w:rsidR="00E70D2D" w:rsidRPr="7CAEDE7A">
        <w:rPr>
          <w:color w:val="000000" w:themeColor="text1"/>
          <w:sz w:val="21"/>
          <w:szCs w:val="21"/>
        </w:rPr>
        <w:t xml:space="preserve"> </w:t>
      </w:r>
      <w:r w:rsidR="00C72C16" w:rsidRPr="00DC5D8D">
        <w:rPr>
          <w:rStyle w:val="normaltextrun"/>
          <w:color w:val="000000"/>
        </w:rPr>
        <w:t>K </w:t>
      </w:r>
      <w:r w:rsidR="00C72C16" w:rsidRPr="00DC5D8D">
        <w:rPr>
          <w:rStyle w:val="normaltextrun"/>
          <w:rFonts w:eastAsia="Palatino"/>
          <w:color w:val="000000"/>
        </w:rPr>
        <w:t xml:space="preserve">Nearest neighbor algorithm is a simple and practical classification algorithm, but it is less efficient when handling high-dimensional data. Parallel computation is an effective way to perform huge data calculations. To improve the efficiency of KNN, an optimization method based on GPU parallel computation is proposed. Our approach involves a series of steps to perform KNN at its best. Firstly, </w:t>
      </w:r>
      <w:r w:rsidR="00C72C16" w:rsidRPr="00DC5D8D">
        <w:rPr>
          <w:rStyle w:val="normaltextrun"/>
          <w:color w:val="000000"/>
        </w:rPr>
        <w:t>in</w:t>
      </w:r>
      <w:r w:rsidR="00C72C16" w:rsidRPr="00DC5D8D">
        <w:rPr>
          <w:rStyle w:val="normaltextrun"/>
          <w:rFonts w:eastAsia="Palatino"/>
          <w:color w:val="000000"/>
        </w:rPr>
        <w:t xml:space="preserve"> the distance calculation phase, the performance is increased to the numerical value, and the independent components are calculated in parallel before the thread collaborative computation. Secondly in the distance sorting stage, a method of judging order is proposed. This method based on shared memory gives sorting the parallel ability to determine whether the sequence is ordered. The results that we got in this research will show that the proposed method can obviously improve the execution efficiency of KNN algorithm in high-dimensional samples.</w:t>
      </w:r>
      <w:r w:rsidR="00C72C16" w:rsidRPr="00DC5D8D">
        <w:rPr>
          <w:rStyle w:val="eop"/>
        </w:rPr>
        <w:t> </w:t>
      </w:r>
    </w:p>
    <w:p w14:paraId="2E518F4E" w14:textId="34E87731" w:rsidR="7CAEDE7A" w:rsidRDefault="7CAEDE7A" w:rsidP="7CAEDE7A"/>
    <w:p w14:paraId="560F576E" w14:textId="77777777" w:rsidR="003410C8" w:rsidRDefault="003410C8" w:rsidP="00B007F7">
      <w:pPr>
        <w:pStyle w:val="KEYWORD"/>
        <w:jc w:val="center"/>
        <w:rPr>
          <w:color w:val="000000"/>
        </w:rPr>
      </w:pPr>
      <w:r>
        <w:rPr>
          <w:b/>
          <w:color w:val="000000"/>
        </w:rPr>
        <w:t>Index Terms</w:t>
      </w:r>
      <w:r w:rsidR="00906699">
        <w:rPr>
          <w:b/>
          <w:color w:val="000000"/>
        </w:rPr>
        <w:t xml:space="preserve"> </w:t>
      </w:r>
      <w:r w:rsidR="00906699">
        <w:rPr>
          <w:color w:val="000000"/>
        </w:rPr>
        <w:t xml:space="preserve">— </w:t>
      </w:r>
      <w:r w:rsidR="00906699" w:rsidRPr="00906699">
        <w:rPr>
          <w:b/>
          <w:bCs/>
          <w:i/>
          <w:iCs/>
          <w:color w:val="000000"/>
        </w:rPr>
        <w:t>KNN, GPU, parallel optimization, CUDA</w:t>
      </w:r>
    </w:p>
    <w:p w14:paraId="2C2EBC9E" w14:textId="06DC7A75" w:rsidR="003410C8" w:rsidRDefault="003410C8">
      <w:pPr>
        <w:pStyle w:val="PARAGRAPHnoindent"/>
        <w:spacing w:before="120"/>
        <w:jc w:val="center"/>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t></w:t>
      </w:r>
      <w:r>
        <w:rPr>
          <w:rFonts w:ascii="Times New Roman" w:hAnsi="Times New Roman"/>
          <w:color w:val="000000"/>
          <w:position w:val="-2"/>
        </w:rPr>
        <w:t xml:space="preserve">   </w:t>
      </w:r>
      <w:r>
        <w:rPr>
          <w:color w:val="000000"/>
        </w:rPr>
        <w:t>——————</w:t>
      </w:r>
      <w:r>
        <w:rPr>
          <w:color w:val="000000"/>
        </w:rPr>
        <w:tab/>
      </w:r>
    </w:p>
    <w:p w14:paraId="193E3DD8" w14:textId="0C643E81" w:rsidR="59313727" w:rsidRDefault="59313727" w:rsidP="7CAEDE7A">
      <w:pPr>
        <w:pStyle w:val="Heading1"/>
        <w:spacing w:before="200"/>
        <w:ind w:left="0" w:firstLine="0"/>
        <w:rPr>
          <w:color w:val="000000" w:themeColor="text1"/>
        </w:rPr>
      </w:pPr>
      <w:r w:rsidRPr="7CAEDE7A">
        <w:rPr>
          <w:color w:val="000000" w:themeColor="text1"/>
        </w:rPr>
        <w:t>1Introduction</w:t>
      </w:r>
    </w:p>
    <w:p w14:paraId="6325CB94" w14:textId="1A04C9DE" w:rsidR="00CE5624" w:rsidRPr="00466D73" w:rsidRDefault="009563CC" w:rsidP="00CE5624">
      <w:pPr>
        <w:spacing w:line="240" w:lineRule="auto"/>
        <w:textAlignment w:val="baseline"/>
        <w:rPr>
          <w:rStyle w:val="normaltextrun"/>
          <w:color w:val="000000"/>
        </w:rPr>
      </w:pPr>
      <w:r w:rsidRPr="00466D73">
        <w:rPr>
          <w:rStyle w:val="normaltextrun"/>
          <w:color w:val="000000"/>
        </w:rPr>
        <w:t xml:space="preserve">The </w:t>
      </w:r>
      <w:r w:rsidR="00CE5624" w:rsidRPr="00466D73">
        <w:rPr>
          <w:rStyle w:val="normaltextrun"/>
          <w:color w:val="000000"/>
        </w:rPr>
        <w:t xml:space="preserve">project we worked on focused on Optimization of KNN based on GPU parallel computing method. KNN  is a simple and practical classification algorithm </w:t>
      </w:r>
      <w:r w:rsidR="00CE5624" w:rsidRPr="00466D73">
        <w:rPr>
          <w:rStyle w:val="normaltextrun"/>
        </w:rPr>
        <w:t>widely used in local linear embedding dimension reduction [3], sample clustering [4] and personalized recommendation [5]</w:t>
      </w:r>
      <w:r w:rsidR="00CE5624" w:rsidRPr="00466D73">
        <w:rPr>
          <w:rStyle w:val="normaltextrun"/>
          <w:color w:val="000000"/>
        </w:rPr>
        <w:t xml:space="preserve">, but it is less efficient when dealing with massive high-dimensional data because </w:t>
      </w:r>
      <w:r w:rsidR="00CE5624" w:rsidRPr="00466D73">
        <w:rPr>
          <w:rStyle w:val="normaltextrun"/>
        </w:rPr>
        <w:t>its time complexity increases exponentially and its efficiency becomes a bottleneck for large-scale application with high number and dimension of samples</w:t>
      </w:r>
      <w:r w:rsidR="00CE5624" w:rsidRPr="00466D73">
        <w:rPr>
          <w:rStyle w:val="normaltextrun"/>
          <w:color w:val="000000"/>
        </w:rPr>
        <w:t xml:space="preserve">. </w:t>
      </w:r>
      <w:r w:rsidR="00CE5624" w:rsidRPr="00466D73">
        <w:rPr>
          <w:rStyle w:val="normaltextrun"/>
        </w:rPr>
        <w:t>In</w:t>
      </w:r>
      <w:r w:rsidR="00CE5624" w:rsidRPr="00466D73">
        <w:rPr>
          <w:rStyle w:val="normaltextrun"/>
          <w:color w:val="000000"/>
        </w:rPr>
        <w:t xml:space="preserve"> </w:t>
      </w:r>
      <w:r w:rsidR="00CE5624" w:rsidRPr="00466D73">
        <w:rPr>
          <w:rStyle w:val="normaltextrun"/>
        </w:rPr>
        <w:t>recent years, reduction in the training time of the model, higher standards and requirements for algorithm efficiency and performance has gradually become a research hotspot.</w:t>
      </w:r>
      <w:r w:rsidR="00CE5624" w:rsidRPr="00466D73">
        <w:rPr>
          <w:rStyle w:val="normaltextrun"/>
          <w:color w:val="000000"/>
        </w:rPr>
        <w:t xml:space="preserve"> Parallelism has helped in providing some solutions to these challenges. </w:t>
      </w:r>
      <w:r w:rsidR="00CE5624" w:rsidRPr="00466D73">
        <w:rPr>
          <w:rStyle w:val="normaltextrun"/>
        </w:rPr>
        <w:t>The advent of high-performance computing (HPC) and graphic processing unit (GPU) provides enough resources for parallel computing [1] GPUs have enabled inexpensive high-performance computing for general-purpose applications.</w:t>
      </w:r>
    </w:p>
    <w:p w14:paraId="58B1BF08" w14:textId="329A43BF" w:rsidR="003410C8" w:rsidRPr="00466D73" w:rsidRDefault="003410C8" w:rsidP="00906699">
      <w:pPr>
        <w:pStyle w:val="PARAGRAPHnoindent"/>
        <w:rPr>
          <w:rStyle w:val="normaltextrun"/>
        </w:rPr>
      </w:pPr>
    </w:p>
    <w:p w14:paraId="35FA68A1" w14:textId="77777777" w:rsidR="00E826D3" w:rsidRPr="00466D73" w:rsidRDefault="00E826D3" w:rsidP="00E826D3">
      <w:pPr>
        <w:pStyle w:val="PARAGRAPH"/>
        <w:rPr>
          <w:rStyle w:val="normaltextrun"/>
          <w:color w:val="000000"/>
        </w:rPr>
      </w:pPr>
    </w:p>
    <w:p w14:paraId="295594EC" w14:textId="77777777" w:rsidR="00466D73" w:rsidRDefault="00466D73" w:rsidP="000751C4">
      <w:pPr>
        <w:pStyle w:val="PARAGRAPH"/>
        <w:ind w:firstLine="0"/>
        <w:rPr>
          <w:rStyle w:val="normaltextrun"/>
        </w:rPr>
      </w:pPr>
      <w:r w:rsidRPr="00466D73">
        <w:rPr>
          <w:rStyle w:val="normaltextrun"/>
        </w:rPr>
        <w:t xml:space="preserve">In order to improve the efficiency of KNN algorithm, several methods have been used. These include matrix operations, proposed by T. </w:t>
      </w:r>
      <w:proofErr w:type="spellStart"/>
      <w:r w:rsidRPr="00466D73">
        <w:rPr>
          <w:rStyle w:val="normaltextrun"/>
        </w:rPr>
        <w:t>Roweis</w:t>
      </w:r>
      <w:proofErr w:type="spellEnd"/>
      <w:r w:rsidRPr="00466D73">
        <w:rPr>
          <w:rStyle w:val="normaltextrun"/>
        </w:rPr>
        <w:t xml:space="preserve"> et al, used to calculate distance and avoid cyclic calculation but there it has a limit of efficiency. Also, CUDAKNN method, proposed by S.S Liang, first finds the K nearest distances in the local block and then global K-nearest neighbor ordering is performed on the obtained results. However, the adaptability to change K is insufficient. Other </w:t>
      </w:r>
      <w:r w:rsidRPr="00466D73">
        <w:rPr>
          <w:rStyle w:val="normaltextrun"/>
          <w:color w:val="000000"/>
        </w:rPr>
        <w:t>methods</w:t>
      </w:r>
      <w:r w:rsidRPr="00466D73">
        <w:rPr>
          <w:rStyle w:val="normaltextrun"/>
        </w:rPr>
        <w:t xml:space="preserve"> include pre-screening method, proposed by P. </w:t>
      </w:r>
      <w:proofErr w:type="spellStart"/>
      <w:r w:rsidRPr="00466D73">
        <w:rPr>
          <w:rStyle w:val="normaltextrun"/>
        </w:rPr>
        <w:t>Tianet</w:t>
      </w:r>
      <w:proofErr w:type="spellEnd"/>
      <w:r w:rsidRPr="00466D73">
        <w:rPr>
          <w:rStyle w:val="normaltextrun"/>
        </w:rPr>
        <w:t xml:space="preserve"> al which was </w:t>
      </w:r>
      <w:r w:rsidRPr="00466D73">
        <w:rPr>
          <w:rStyle w:val="normaltextrun"/>
        </w:rPr>
        <w:t>based on distance filtering to reduce the number of samples [8]. </w:t>
      </w:r>
    </w:p>
    <w:p w14:paraId="2FF5E2B7" w14:textId="77777777" w:rsidR="00466D73" w:rsidRDefault="00466D73" w:rsidP="000751C4">
      <w:pPr>
        <w:pStyle w:val="PARAGRAPH"/>
        <w:ind w:firstLine="0"/>
        <w:rPr>
          <w:rStyle w:val="normaltextrun"/>
        </w:rPr>
      </w:pPr>
    </w:p>
    <w:p w14:paraId="4A56013A" w14:textId="533EEC23" w:rsidR="000751C4" w:rsidRDefault="00466D73" w:rsidP="000751C4">
      <w:pPr>
        <w:pStyle w:val="PARAGRAPH"/>
        <w:ind w:firstLine="0"/>
        <w:rPr>
          <w:rStyle w:val="normaltextrun"/>
        </w:rPr>
      </w:pPr>
      <w:r w:rsidRPr="00466D73">
        <w:rPr>
          <w:rStyle w:val="normaltextrun"/>
          <w:color w:val="000000"/>
        </w:rPr>
        <w:t xml:space="preserve"> Similarly, </w:t>
      </w:r>
      <w:r w:rsidRPr="00466D73">
        <w:rPr>
          <w:rStyle w:val="normaltextrun"/>
        </w:rPr>
        <w:t>P. L. Yang et al. proposed a parallel optimization method based on OpenCL, which utilizes fine-grained parallelization method to obtain distance,</w:t>
      </w:r>
      <w:r w:rsidRPr="00DC5D8D">
        <w:rPr>
          <w:rFonts w:ascii="Times New Roman" w:hAnsi="Times New Roman"/>
          <w:color w:val="000000"/>
          <w:sz w:val="24"/>
          <w:szCs w:val="24"/>
        </w:rPr>
        <w:t xml:space="preserve"> </w:t>
      </w:r>
      <w:r w:rsidRPr="00466D73">
        <w:rPr>
          <w:rStyle w:val="normaltextrun"/>
        </w:rPr>
        <w:t>performs </w:t>
      </w:r>
      <w:proofErr w:type="spellStart"/>
      <w:r w:rsidRPr="00466D73">
        <w:rPr>
          <w:rStyle w:val="normaltextrun"/>
        </w:rPr>
        <w:t>Bitonic</w:t>
      </w:r>
      <w:proofErr w:type="spellEnd"/>
      <w:r w:rsidRPr="00466D73">
        <w:rPr>
          <w:rStyle w:val="normaltextrun"/>
        </w:rPr>
        <w:t> sorting with optimized thread and</w:t>
      </w:r>
      <w:r w:rsidRPr="00DC5D8D">
        <w:rPr>
          <w:rFonts w:ascii="Times New Roman" w:hAnsi="Times New Roman"/>
          <w:color w:val="000000"/>
          <w:sz w:val="24"/>
          <w:szCs w:val="24"/>
        </w:rPr>
        <w:t xml:space="preserve"> memory </w:t>
      </w:r>
      <w:r w:rsidRPr="00466D73">
        <w:rPr>
          <w:rStyle w:val="normaltextrun"/>
        </w:rPr>
        <w:t>model [9]. However, there is a preprocessing problem for sequence length.  </w:t>
      </w:r>
    </w:p>
    <w:p w14:paraId="4596D714" w14:textId="77777777" w:rsidR="00466D73" w:rsidRPr="00466D73" w:rsidRDefault="00466D73" w:rsidP="000751C4">
      <w:pPr>
        <w:pStyle w:val="PARAGRAPH"/>
        <w:ind w:firstLine="0"/>
        <w:rPr>
          <w:rStyle w:val="normaltextrun"/>
        </w:rPr>
      </w:pPr>
    </w:p>
    <w:p w14:paraId="51EB11B9" w14:textId="77777777" w:rsidR="007F72E5" w:rsidRDefault="007F72E5" w:rsidP="007F72E5">
      <w:pPr>
        <w:spacing w:line="240" w:lineRule="auto"/>
        <w:textAlignment w:val="baseline"/>
        <w:rPr>
          <w:color w:val="000000"/>
        </w:rPr>
      </w:pPr>
      <w:r w:rsidRPr="007F72E5">
        <w:rPr>
          <w:color w:val="000000"/>
        </w:rPr>
        <w:t>Considering the paper, in our project, we looked at KNN parallel computing optimization based on CUDA to improve the efficiency of KNN algorithm. This method firstly increases the calculation parallelism of distance from the sample to the numerical value and then calculates the corresponding component result before calculating the distance. Secondly, a parallel judgment method is proposed in the distance sorting stage phase. The thread shared memory is used to make an orderly judgment on each round of sorting results. This orderly judgment is used to end the calculation of the basic ordered sequence ahead of time. </w:t>
      </w:r>
    </w:p>
    <w:p w14:paraId="1B6B5550" w14:textId="77777777" w:rsidR="007F72E5" w:rsidRDefault="007F72E5" w:rsidP="007F72E5">
      <w:pPr>
        <w:pStyle w:val="PARAGRAPH"/>
        <w:ind w:firstLine="0"/>
        <w:rPr>
          <w:color w:val="000000"/>
        </w:rPr>
      </w:pPr>
    </w:p>
    <w:p w14:paraId="6079DF11" w14:textId="0DE4BE75" w:rsidR="003410C8" w:rsidRDefault="000F3B6C" w:rsidP="007F72E5">
      <w:pPr>
        <w:pStyle w:val="PARAGRAPH"/>
        <w:ind w:firstLine="0"/>
        <w:rPr>
          <w:color w:val="000000"/>
        </w:rPr>
      </w:pPr>
      <w:r w:rsidRPr="000F3B6C">
        <w:rPr>
          <w:color w:val="000000"/>
        </w:rPr>
        <w:t>This paper proposes a KNN parallel computing</w:t>
      </w:r>
      <w:r>
        <w:rPr>
          <w:color w:val="000000"/>
        </w:rPr>
        <w:t xml:space="preserve"> </w:t>
      </w:r>
      <w:r w:rsidRPr="000F3B6C">
        <w:rPr>
          <w:color w:val="000000"/>
        </w:rPr>
        <w:t>optimization</w:t>
      </w:r>
      <w:r w:rsidR="0033148D">
        <w:rPr>
          <w:color w:val="000000"/>
        </w:rPr>
        <w:t xml:space="preserve"> </w:t>
      </w:r>
      <w:r w:rsidRPr="000F3B6C">
        <w:rPr>
          <w:color w:val="000000"/>
        </w:rPr>
        <w:t>based on CUDA to improve the</w:t>
      </w:r>
      <w:r>
        <w:rPr>
          <w:color w:val="000000"/>
        </w:rPr>
        <w:t xml:space="preserve"> </w:t>
      </w:r>
      <w:r w:rsidRPr="000F3B6C">
        <w:rPr>
          <w:color w:val="000000"/>
        </w:rPr>
        <w:t>efficiency of KNN algorithm. This method firstly increases</w:t>
      </w:r>
      <w:r>
        <w:rPr>
          <w:color w:val="000000"/>
        </w:rPr>
        <w:t xml:space="preserve"> </w:t>
      </w:r>
      <w:r w:rsidRPr="000F3B6C">
        <w:rPr>
          <w:color w:val="000000"/>
        </w:rPr>
        <w:t>the calculation parallelism of distance from the sample to the</w:t>
      </w:r>
      <w:r w:rsidR="0033148D">
        <w:rPr>
          <w:color w:val="000000"/>
        </w:rPr>
        <w:t xml:space="preserve"> </w:t>
      </w:r>
      <w:r w:rsidRPr="000F3B6C">
        <w:rPr>
          <w:color w:val="000000"/>
        </w:rPr>
        <w:t>numerical value and then calculates the corresponding</w:t>
      </w:r>
      <w:r>
        <w:rPr>
          <w:color w:val="000000"/>
        </w:rPr>
        <w:t xml:space="preserve"> </w:t>
      </w:r>
      <w:r w:rsidRPr="000F3B6C">
        <w:rPr>
          <w:color w:val="000000"/>
        </w:rPr>
        <w:t>component result before calculating the distance. Secondly, a</w:t>
      </w:r>
      <w:r>
        <w:rPr>
          <w:color w:val="000000"/>
        </w:rPr>
        <w:t xml:space="preserve"> </w:t>
      </w:r>
      <w:r w:rsidRPr="000F3B6C">
        <w:rPr>
          <w:color w:val="000000"/>
        </w:rPr>
        <w:t>parallel</w:t>
      </w:r>
      <w:r w:rsidR="0033148D">
        <w:rPr>
          <w:color w:val="000000"/>
        </w:rPr>
        <w:t xml:space="preserve"> </w:t>
      </w:r>
      <w:r w:rsidRPr="000F3B6C">
        <w:rPr>
          <w:color w:val="000000"/>
        </w:rPr>
        <w:t>judgment method is proposed in the distance</w:t>
      </w:r>
      <w:r>
        <w:rPr>
          <w:color w:val="000000"/>
        </w:rPr>
        <w:t xml:space="preserve"> </w:t>
      </w:r>
      <w:r w:rsidRPr="000F3B6C">
        <w:rPr>
          <w:color w:val="000000"/>
        </w:rPr>
        <w:t>sorting stag</w:t>
      </w:r>
      <w:r w:rsidR="0033148D">
        <w:rPr>
          <w:color w:val="000000"/>
        </w:rPr>
        <w:t>e phas</w:t>
      </w:r>
      <w:r w:rsidRPr="000F3B6C">
        <w:rPr>
          <w:color w:val="000000"/>
        </w:rPr>
        <w:t>e. The thread shared memory is used to make an</w:t>
      </w:r>
      <w:r>
        <w:rPr>
          <w:color w:val="000000"/>
        </w:rPr>
        <w:t xml:space="preserve"> </w:t>
      </w:r>
      <w:r w:rsidRPr="000F3B6C">
        <w:rPr>
          <w:color w:val="000000"/>
        </w:rPr>
        <w:t>orderly judgment on each round of sorting results. This</w:t>
      </w:r>
      <w:r>
        <w:rPr>
          <w:color w:val="000000"/>
        </w:rPr>
        <w:t xml:space="preserve"> </w:t>
      </w:r>
      <w:r w:rsidRPr="000F3B6C">
        <w:rPr>
          <w:color w:val="000000"/>
        </w:rPr>
        <w:t>orderly judgment is used to end the calculation of the basic</w:t>
      </w:r>
      <w:r w:rsidR="00A13F50">
        <w:rPr>
          <w:color w:val="000000"/>
        </w:rPr>
        <w:t xml:space="preserve"> </w:t>
      </w:r>
      <w:r w:rsidRPr="000F3B6C">
        <w:rPr>
          <w:color w:val="000000"/>
        </w:rPr>
        <w:lastRenderedPageBreak/>
        <w:t>ordered sequence ahead of time.</w:t>
      </w:r>
    </w:p>
    <w:p w14:paraId="6FAFDD23" w14:textId="11F26736" w:rsidR="00E954EF" w:rsidRPr="00E954EF" w:rsidRDefault="003A5367" w:rsidP="0066272F">
      <w:pPr>
        <w:pStyle w:val="Heading1"/>
        <w:spacing w:before="200"/>
        <w:rPr>
          <w:color w:val="000000"/>
        </w:rPr>
      </w:pPr>
      <w:r>
        <w:rPr>
          <w:color w:val="000000"/>
        </w:rPr>
        <w:t>2</w:t>
      </w:r>
      <w:r>
        <w:rPr>
          <w:color w:val="000000"/>
        </w:rPr>
        <w:tab/>
      </w:r>
      <w:r w:rsidR="00430055">
        <w:rPr>
          <w:color w:val="000000"/>
        </w:rPr>
        <w:t>Related Works</w:t>
      </w:r>
    </w:p>
    <w:p w14:paraId="02988767" w14:textId="77777777" w:rsidR="00E954EF" w:rsidRDefault="00E954EF">
      <w:pPr>
        <w:pStyle w:val="Heading2"/>
        <w:spacing w:before="0"/>
        <w:rPr>
          <w:color w:val="000000"/>
          <w:sz w:val="10"/>
          <w:szCs w:val="10"/>
        </w:rPr>
      </w:pPr>
    </w:p>
    <w:p w14:paraId="7EC108CB" w14:textId="0BA6A30D" w:rsidR="00E954EF" w:rsidRPr="00822298" w:rsidRDefault="008659E0" w:rsidP="00822298">
      <w:pPr>
        <w:pStyle w:val="Heading2"/>
        <w:spacing w:before="0"/>
        <w:jc w:val="both"/>
        <w:rPr>
          <w:color w:val="000000"/>
          <w:sz w:val="10"/>
          <w:szCs w:val="10"/>
        </w:rPr>
      </w:pPr>
      <w:r w:rsidRPr="008659E0">
        <w:rPr>
          <w:smallCaps/>
          <w:color w:val="000000"/>
          <w:sz w:val="23"/>
        </w:rPr>
        <w:t xml:space="preserve">CUDA </w:t>
      </w:r>
      <w:r w:rsidR="00D02CDA">
        <w:rPr>
          <w:smallCaps/>
          <w:color w:val="000000"/>
          <w:sz w:val="23"/>
        </w:rPr>
        <w:t>in Brief</w:t>
      </w:r>
      <w:r w:rsidR="003410C8">
        <w:rPr>
          <w:color w:val="000000"/>
        </w:rPr>
        <w:t xml:space="preserve"> </w:t>
      </w:r>
    </w:p>
    <w:p w14:paraId="7EB6FCD4" w14:textId="77777777" w:rsidR="00BA1B03" w:rsidRPr="00BA1B03" w:rsidRDefault="00DC5B05" w:rsidP="00BA1B03">
      <w:pPr>
        <w:pStyle w:val="NormalWeb"/>
        <w:shd w:val="clear" w:color="auto" w:fill="FFFFFF"/>
        <w:spacing w:before="0" w:beforeAutospacing="0" w:after="240" w:afterAutospacing="0"/>
        <w:jc w:val="both"/>
        <w:rPr>
          <w:rFonts w:ascii="Palatino" w:eastAsia="Times New Roman" w:hAnsi="Palatino" w:cs="Times New Roman"/>
          <w:color w:val="000000"/>
          <w:kern w:val="16"/>
          <w:sz w:val="19"/>
          <w:szCs w:val="20"/>
        </w:rPr>
      </w:pPr>
      <w:hyperlink r:id="rId14" w:history="1">
        <w:r w:rsidR="00BA1B03" w:rsidRPr="00BA1B03">
          <w:rPr>
            <w:rFonts w:ascii="Palatino" w:eastAsia="Times New Roman" w:hAnsi="Palatino" w:cs="Times New Roman"/>
            <w:color w:val="000000"/>
            <w:kern w:val="16"/>
            <w:sz w:val="19"/>
            <w:szCs w:val="20"/>
          </w:rPr>
          <w:t>CUDA </w:t>
        </w:r>
      </w:hyperlink>
      <w:r w:rsidR="00BA1B03" w:rsidRPr="00BA1B03">
        <w:rPr>
          <w:rFonts w:ascii="Palatino" w:eastAsia="Times New Roman" w:hAnsi="Palatino" w:cs="Times New Roman"/>
          <w:color w:val="000000"/>
          <w:kern w:val="16"/>
          <w:sz w:val="19"/>
          <w:szCs w:val="20"/>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4D0E545D" w14:textId="7BB89548" w:rsidR="00BA1B03" w:rsidRDefault="00BA1B03" w:rsidP="00BA1B03">
      <w:pPr>
        <w:pStyle w:val="NormalWeb"/>
        <w:shd w:val="clear" w:color="auto" w:fill="FFFFFF"/>
        <w:spacing w:before="0" w:beforeAutospacing="0" w:after="240" w:afterAutospacing="0"/>
        <w:jc w:val="both"/>
        <w:rPr>
          <w:rFonts w:ascii="Palatino" w:eastAsia="Times New Roman" w:hAnsi="Palatino" w:cs="Times New Roman"/>
          <w:color w:val="000000"/>
          <w:kern w:val="16"/>
          <w:sz w:val="19"/>
          <w:szCs w:val="20"/>
        </w:rPr>
      </w:pPr>
      <w:r w:rsidRPr="00BA1B03">
        <w:rPr>
          <w:rFonts w:ascii="Palatino" w:eastAsia="Times New Roman" w:hAnsi="Palatino" w:cs="Times New Roman"/>
          <w:color w:val="000000"/>
          <w:kern w:val="16"/>
          <w:sz w:val="19"/>
          <w:szCs w:val="20"/>
        </w:rPr>
        <w:t>While there have been other proposed APIs for GPUs, such as </w:t>
      </w:r>
      <w:hyperlink r:id="rId15" w:history="1">
        <w:r w:rsidRPr="00BA1B03">
          <w:rPr>
            <w:rFonts w:ascii="Palatino" w:eastAsia="Times New Roman" w:hAnsi="Palatino" w:cs="Times New Roman"/>
            <w:color w:val="000000"/>
            <w:kern w:val="16"/>
            <w:sz w:val="19"/>
            <w:szCs w:val="20"/>
          </w:rPr>
          <w:t>OpenCL</w:t>
        </w:r>
      </w:hyperlink>
      <w:r w:rsidRPr="00BA1B03">
        <w:rPr>
          <w:rFonts w:ascii="Palatino" w:eastAsia="Times New Roman" w:hAnsi="Palatino" w:cs="Times New Roman"/>
          <w:color w:val="000000"/>
          <w:kern w:val="16"/>
          <w:sz w:val="19"/>
          <w:szCs w:val="20"/>
        </w:rPr>
        <w:t>, and there are competitive GPUs from other companies, the combination of CUDA and Nvidia GPUs dominates several application areas, including deep learning, and is a foundation for some of the fastest computers in the world.</w:t>
      </w:r>
    </w:p>
    <w:p w14:paraId="67C9A482" w14:textId="77777777" w:rsidR="007802A0" w:rsidRDefault="00517670" w:rsidP="00517670">
      <w:pPr>
        <w:widowControl/>
        <w:autoSpaceDE w:val="0"/>
        <w:autoSpaceDN w:val="0"/>
        <w:adjustRightInd w:val="0"/>
        <w:spacing w:line="240" w:lineRule="auto"/>
        <w:rPr>
          <w:color w:val="000000"/>
        </w:rPr>
      </w:pPr>
      <w:r w:rsidRPr="007802A0">
        <w:rPr>
          <w:color w:val="000000"/>
        </w:rPr>
        <w:t xml:space="preserve">CUDA mainly includes the following models: </w:t>
      </w:r>
    </w:p>
    <w:p w14:paraId="71AF1338" w14:textId="77777777" w:rsidR="00C35A6F" w:rsidRDefault="00C35A6F" w:rsidP="00517670">
      <w:pPr>
        <w:widowControl/>
        <w:autoSpaceDE w:val="0"/>
        <w:autoSpaceDN w:val="0"/>
        <w:adjustRightInd w:val="0"/>
        <w:spacing w:line="240" w:lineRule="auto"/>
        <w:rPr>
          <w:color w:val="000000"/>
        </w:rPr>
      </w:pPr>
    </w:p>
    <w:p w14:paraId="09917956" w14:textId="32DC2EA4" w:rsidR="00C35A6F" w:rsidRDefault="00517670" w:rsidP="00517670">
      <w:pPr>
        <w:widowControl/>
        <w:autoSpaceDE w:val="0"/>
        <w:autoSpaceDN w:val="0"/>
        <w:adjustRightInd w:val="0"/>
        <w:spacing w:line="240" w:lineRule="auto"/>
        <w:rPr>
          <w:color w:val="000000"/>
        </w:rPr>
      </w:pPr>
      <w:r w:rsidRPr="007802A0">
        <w:rPr>
          <w:color w:val="000000"/>
        </w:rPr>
        <w:t>(1)</w:t>
      </w:r>
      <w:r w:rsidR="007802A0">
        <w:rPr>
          <w:color w:val="000000"/>
        </w:rPr>
        <w:t xml:space="preserve"> </w:t>
      </w:r>
      <w:r w:rsidRPr="00D57603">
        <w:rPr>
          <w:b/>
          <w:bCs/>
          <w:color w:val="000000"/>
        </w:rPr>
        <w:t>Thread model</w:t>
      </w:r>
      <w:r w:rsidR="00D57603">
        <w:rPr>
          <w:b/>
          <w:bCs/>
          <w:color w:val="000000"/>
        </w:rPr>
        <w:t>:</w:t>
      </w:r>
      <w:r w:rsidRPr="007802A0">
        <w:rPr>
          <w:color w:val="000000"/>
        </w:rPr>
        <w:t xml:space="preserve"> Threads are managed by grid, block, and</w:t>
      </w:r>
      <w:r w:rsidR="007802A0">
        <w:rPr>
          <w:color w:val="000000"/>
        </w:rPr>
        <w:t xml:space="preserve"> </w:t>
      </w:r>
      <w:r w:rsidRPr="007802A0">
        <w:rPr>
          <w:color w:val="000000"/>
        </w:rPr>
        <w:t xml:space="preserve">thread. The grid contains blocks which contain threads. The main program identifies a thread with the unique ID through the three-dimensional index (e.g., [grid, block, thread]) and the dimension. </w:t>
      </w:r>
    </w:p>
    <w:p w14:paraId="4C172FD1" w14:textId="5482F400" w:rsidR="00C35A6F" w:rsidRDefault="00517670" w:rsidP="00517670">
      <w:pPr>
        <w:widowControl/>
        <w:autoSpaceDE w:val="0"/>
        <w:autoSpaceDN w:val="0"/>
        <w:adjustRightInd w:val="0"/>
        <w:spacing w:line="240" w:lineRule="auto"/>
        <w:rPr>
          <w:color w:val="000000"/>
        </w:rPr>
      </w:pPr>
      <w:r w:rsidRPr="007802A0">
        <w:rPr>
          <w:color w:val="000000"/>
        </w:rPr>
        <w:t xml:space="preserve">(2) </w:t>
      </w:r>
      <w:r w:rsidRPr="00D57603">
        <w:rPr>
          <w:b/>
          <w:bCs/>
          <w:color w:val="000000"/>
        </w:rPr>
        <w:t>Memory model</w:t>
      </w:r>
      <w:r w:rsidR="00D57603" w:rsidRPr="00D57603">
        <w:rPr>
          <w:b/>
          <w:bCs/>
          <w:color w:val="000000"/>
        </w:rPr>
        <w:t>:</w:t>
      </w:r>
      <w:r w:rsidRPr="007802A0">
        <w:rPr>
          <w:color w:val="000000"/>
        </w:rPr>
        <w:t xml:space="preserve"> Each thread block has a shared memory. Only threads of the same block can access shared memory.</w:t>
      </w:r>
    </w:p>
    <w:p w14:paraId="6F5EB863" w14:textId="43EC03AB" w:rsidR="00517670" w:rsidRPr="007802A0" w:rsidRDefault="00517670" w:rsidP="00517670">
      <w:pPr>
        <w:widowControl/>
        <w:autoSpaceDE w:val="0"/>
        <w:autoSpaceDN w:val="0"/>
        <w:adjustRightInd w:val="0"/>
        <w:spacing w:line="240" w:lineRule="auto"/>
        <w:rPr>
          <w:color w:val="000000"/>
        </w:rPr>
      </w:pPr>
      <w:r w:rsidRPr="007802A0">
        <w:rPr>
          <w:color w:val="000000"/>
        </w:rPr>
        <w:t xml:space="preserve"> (3) </w:t>
      </w:r>
      <w:r w:rsidRPr="00D57603">
        <w:rPr>
          <w:b/>
          <w:bCs/>
          <w:color w:val="000000"/>
        </w:rPr>
        <w:t>Thread synchronization</w:t>
      </w:r>
      <w:r w:rsidR="00D57603" w:rsidRPr="00D57603">
        <w:rPr>
          <w:b/>
          <w:bCs/>
          <w:color w:val="000000"/>
        </w:rPr>
        <w:t>:</w:t>
      </w:r>
      <w:r w:rsidRPr="007802A0">
        <w:rPr>
          <w:color w:val="000000"/>
        </w:rPr>
        <w:t xml:space="preserve"> The thread synchronization requires threads in the same block to wait others. The atomic function ensures that the variable is locked when operating.</w:t>
      </w:r>
    </w:p>
    <w:p w14:paraId="2101A009" w14:textId="77777777" w:rsidR="0072737F" w:rsidRPr="007802A0" w:rsidRDefault="0072737F" w:rsidP="0072737F">
      <w:pPr>
        <w:pStyle w:val="PARAGRAPH"/>
        <w:rPr>
          <w:color w:val="000000"/>
        </w:rPr>
      </w:pPr>
    </w:p>
    <w:p w14:paraId="5360B31B" w14:textId="3EDEC1AD" w:rsidR="00C95B1A" w:rsidRPr="00C35A6F" w:rsidRDefault="0072737F" w:rsidP="00C95B1A">
      <w:pPr>
        <w:pStyle w:val="Heading2"/>
        <w:spacing w:before="0"/>
        <w:jc w:val="both"/>
        <w:rPr>
          <w:rStyle w:val="Figurereferenceto"/>
          <w:smallCaps/>
          <w:color w:val="000000"/>
          <w:sz w:val="23"/>
        </w:rPr>
      </w:pPr>
      <w:r w:rsidRPr="00C35A6F">
        <w:rPr>
          <w:rStyle w:val="Figurereferenceto"/>
          <w:smallCaps/>
          <w:color w:val="000000"/>
          <w:sz w:val="23"/>
        </w:rPr>
        <w:t>KNN Analysis</w:t>
      </w:r>
    </w:p>
    <w:p w14:paraId="09C25270" w14:textId="5E635739" w:rsidR="00CC22A8" w:rsidRDefault="00CC22A8" w:rsidP="00CC22A8">
      <w:pPr>
        <w:pStyle w:val="Text"/>
        <w:rPr>
          <w:rFonts w:ascii="Palatino" w:hAnsi="Palatino"/>
          <w:color w:val="000000"/>
          <w:kern w:val="16"/>
          <w:sz w:val="19"/>
        </w:rPr>
      </w:pPr>
      <w:r w:rsidRPr="00CC22A8">
        <w:rPr>
          <w:rFonts w:ascii="Palatino" w:hAnsi="Palatino"/>
          <w:color w:val="000000"/>
          <w:kern w:val="16"/>
          <w:sz w:val="19"/>
        </w:rPr>
        <w:t>The k-nearest neighbor algorithm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is a widely used</w:t>
      </w:r>
      <w:r w:rsidR="0068458B">
        <w:rPr>
          <w:rFonts w:ascii="Palatino" w:hAnsi="Palatino"/>
          <w:color w:val="000000"/>
          <w:kern w:val="16"/>
          <w:sz w:val="19"/>
        </w:rPr>
        <w:t xml:space="preserve"> </w:t>
      </w:r>
      <w:r w:rsidRPr="00CC22A8">
        <w:rPr>
          <w:rFonts w:ascii="Palatino" w:hAnsi="Palatino"/>
          <w:color w:val="000000"/>
          <w:kern w:val="16"/>
          <w:sz w:val="19"/>
        </w:rPr>
        <w:t>algorithm used for both classification and regression</w:t>
      </w:r>
      <w:r w:rsidR="0068458B">
        <w:rPr>
          <w:rFonts w:ascii="Palatino" w:hAnsi="Palatino"/>
          <w:color w:val="000000"/>
          <w:kern w:val="16"/>
          <w:sz w:val="19"/>
        </w:rPr>
        <w:t xml:space="preserve"> </w:t>
      </w:r>
      <w:r w:rsidR="00052321">
        <w:rPr>
          <w:rFonts w:ascii="Palatino" w:hAnsi="Palatino"/>
          <w:color w:val="000000"/>
          <w:kern w:val="16"/>
          <w:sz w:val="19"/>
        </w:rPr>
        <w:t>prediction/classification</w:t>
      </w:r>
      <w:r w:rsidRPr="00CC22A8">
        <w:rPr>
          <w:rFonts w:ascii="Palatino" w:hAnsi="Palatino"/>
          <w:color w:val="000000"/>
          <w:kern w:val="16"/>
          <w:sz w:val="19"/>
        </w:rPr>
        <w:t>. The processing time of</w:t>
      </w:r>
      <w:r w:rsidR="001D0289">
        <w:rPr>
          <w:rFonts w:ascii="Palatino" w:hAnsi="Palatino"/>
          <w:color w:val="000000"/>
          <w:kern w:val="16"/>
          <w:sz w:val="19"/>
        </w:rPr>
        <w:t xml:space="preserve"> </w:t>
      </w:r>
      <w:r w:rsidRPr="00CC22A8">
        <w:rPr>
          <w:rFonts w:ascii="Palatino" w:hAnsi="Palatino"/>
          <w:color w:val="000000"/>
          <w:kern w:val="16"/>
          <w:sz w:val="19"/>
        </w:rPr>
        <w:t>the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xml:space="preserve"> search remains the bottleneck in </w:t>
      </w:r>
      <w:r w:rsidR="00CA38AE">
        <w:rPr>
          <w:rFonts w:ascii="Palatino" w:hAnsi="Palatino"/>
          <w:color w:val="000000"/>
          <w:kern w:val="16"/>
          <w:sz w:val="19"/>
        </w:rPr>
        <w:t>various</w:t>
      </w:r>
      <w:r w:rsidRPr="00CC22A8">
        <w:rPr>
          <w:rFonts w:ascii="Palatino" w:hAnsi="Palatino"/>
          <w:color w:val="000000"/>
          <w:kern w:val="16"/>
          <w:sz w:val="19"/>
        </w:rPr>
        <w:t xml:space="preserve"> application </w:t>
      </w:r>
      <w:r w:rsidR="00CA38AE">
        <w:rPr>
          <w:rFonts w:ascii="Palatino" w:hAnsi="Palatino"/>
          <w:color w:val="000000"/>
          <w:kern w:val="16"/>
          <w:sz w:val="19"/>
        </w:rPr>
        <w:t>knowledge</w:t>
      </w:r>
      <w:r w:rsidRPr="00CC22A8">
        <w:rPr>
          <w:rFonts w:ascii="Palatino" w:hAnsi="Palatino"/>
          <w:color w:val="000000"/>
          <w:kern w:val="16"/>
          <w:sz w:val="19"/>
        </w:rPr>
        <w:t xml:space="preserve">, especially in high dimensional </w:t>
      </w:r>
      <w:r w:rsidR="00D770B3">
        <w:rPr>
          <w:rFonts w:ascii="Palatino" w:hAnsi="Palatino"/>
          <w:color w:val="000000"/>
          <w:kern w:val="16"/>
          <w:sz w:val="19"/>
        </w:rPr>
        <w:t>dataset</w:t>
      </w:r>
      <w:r w:rsidRPr="00CC22A8">
        <w:rPr>
          <w:rFonts w:ascii="Palatino" w:hAnsi="Palatino"/>
          <w:color w:val="000000"/>
          <w:kern w:val="16"/>
          <w:sz w:val="19"/>
        </w:rPr>
        <w:t xml:space="preserve">. In this </w:t>
      </w:r>
      <w:r w:rsidR="00D770B3">
        <w:rPr>
          <w:rFonts w:ascii="Palatino" w:hAnsi="Palatino"/>
          <w:color w:val="000000"/>
          <w:kern w:val="16"/>
          <w:sz w:val="19"/>
        </w:rPr>
        <w:t>paper</w:t>
      </w:r>
      <w:r w:rsidRPr="00CC22A8">
        <w:rPr>
          <w:rFonts w:ascii="Palatino" w:hAnsi="Palatino"/>
          <w:color w:val="000000"/>
          <w:kern w:val="16"/>
          <w:sz w:val="19"/>
        </w:rPr>
        <w:t>, we</w:t>
      </w:r>
      <w:r w:rsidR="00D770B3">
        <w:rPr>
          <w:rFonts w:ascii="Palatino" w:hAnsi="Palatino"/>
          <w:color w:val="000000"/>
          <w:kern w:val="16"/>
          <w:sz w:val="19"/>
        </w:rPr>
        <w:t xml:space="preserve"> will</w:t>
      </w:r>
      <w:r w:rsidRPr="00CC22A8">
        <w:rPr>
          <w:rFonts w:ascii="Palatino" w:hAnsi="Palatino"/>
          <w:color w:val="000000"/>
          <w:kern w:val="16"/>
          <w:sz w:val="19"/>
        </w:rPr>
        <w:t xml:space="preserve"> try to address this processing time issue by performing the </w:t>
      </w:r>
      <w:proofErr w:type="spellStart"/>
      <w:r w:rsidRPr="00CC22A8">
        <w:rPr>
          <w:rFonts w:ascii="Palatino" w:hAnsi="Palatino"/>
          <w:color w:val="000000"/>
          <w:kern w:val="16"/>
          <w:sz w:val="19"/>
        </w:rPr>
        <w:t>kNN</w:t>
      </w:r>
      <w:proofErr w:type="spellEnd"/>
      <w:r w:rsidRPr="00CC22A8">
        <w:rPr>
          <w:rFonts w:ascii="Palatino" w:hAnsi="Palatino"/>
          <w:color w:val="000000"/>
          <w:kern w:val="16"/>
          <w:sz w:val="19"/>
        </w:rPr>
        <w:t> search using the GPU.</w:t>
      </w:r>
    </w:p>
    <w:p w14:paraId="213E19DC" w14:textId="77777777" w:rsidR="00E629B7" w:rsidRDefault="00E629B7" w:rsidP="00E629B7">
      <w:pPr>
        <w:pStyle w:val="Text"/>
        <w:ind w:firstLine="0"/>
        <w:rPr>
          <w:rFonts w:ascii="Palatino" w:hAnsi="Palatino"/>
          <w:color w:val="000000"/>
          <w:kern w:val="16"/>
          <w:sz w:val="19"/>
        </w:rPr>
      </w:pPr>
    </w:p>
    <w:p w14:paraId="320EB241" w14:textId="1A51902B" w:rsidR="00E629B7" w:rsidRPr="00E629B7" w:rsidRDefault="00E629B7" w:rsidP="00E629B7">
      <w:pPr>
        <w:spacing w:line="240" w:lineRule="auto"/>
        <w:textAlignment w:val="baseline"/>
        <w:rPr>
          <w:color w:val="000000"/>
        </w:rPr>
      </w:pPr>
      <w:r w:rsidRPr="00E629B7">
        <w:rPr>
          <w:color w:val="000000"/>
        </w:rPr>
        <w:t>In theory, supposing there is a set S = {s</w:t>
      </w:r>
      <w:r w:rsidR="001D0289" w:rsidRPr="001D0289">
        <w:rPr>
          <w:color w:val="000000"/>
          <w:vertAlign w:val="subscript"/>
        </w:rPr>
        <w:t>0</w:t>
      </w:r>
      <w:r w:rsidRPr="00E629B7">
        <w:rPr>
          <w:color w:val="000000"/>
        </w:rPr>
        <w:t>, s</w:t>
      </w:r>
      <w:r w:rsidR="008D371D" w:rsidRPr="001D0289">
        <w:rPr>
          <w:color w:val="000000"/>
          <w:vertAlign w:val="subscript"/>
        </w:rPr>
        <w:t>1</w:t>
      </w:r>
      <w:r w:rsidR="008D371D" w:rsidRPr="00E629B7">
        <w:rPr>
          <w:color w:val="000000"/>
        </w:rPr>
        <w:t>,</w:t>
      </w:r>
      <w:r w:rsidR="000C6D88">
        <w:rPr>
          <w:color w:val="000000"/>
        </w:rPr>
        <w:t>..</w:t>
      </w:r>
      <w:r w:rsidRPr="00E629B7">
        <w:rPr>
          <w:color w:val="000000"/>
        </w:rPr>
        <w:t>,s</w:t>
      </w:r>
      <w:r w:rsidRPr="001D0289">
        <w:rPr>
          <w:color w:val="000000"/>
          <w:vertAlign w:val="subscript"/>
        </w:rPr>
        <w:t>n-1</w:t>
      </w:r>
      <w:r w:rsidRPr="00E629B7">
        <w:rPr>
          <w:color w:val="000000"/>
        </w:rPr>
        <w:t>}, where </w:t>
      </w:r>
      <w:proofErr w:type="spellStart"/>
      <w:r w:rsidRPr="00E629B7">
        <w:rPr>
          <w:color w:val="000000"/>
        </w:rPr>
        <w:t>si</w:t>
      </w:r>
      <w:proofErr w:type="spellEnd"/>
      <w:r w:rsidRPr="00E629B7">
        <w:rPr>
          <w:color w:val="000000"/>
        </w:rPr>
        <w:t> € S. The sample </w:t>
      </w:r>
      <w:proofErr w:type="spellStart"/>
      <w:r w:rsidRPr="00E629B7">
        <w:rPr>
          <w:color w:val="000000"/>
        </w:rPr>
        <w:t>si</w:t>
      </w:r>
      <w:proofErr w:type="spellEnd"/>
      <w:r w:rsidRPr="00E629B7">
        <w:rPr>
          <w:color w:val="000000"/>
        </w:rPr>
        <w:t> can be represented as an m-dimensional vector (x</w:t>
      </w:r>
      <w:r w:rsidRPr="001D0289">
        <w:rPr>
          <w:color w:val="000000"/>
          <w:vertAlign w:val="subscript"/>
        </w:rPr>
        <w:t>0</w:t>
      </w:r>
      <w:r w:rsidRPr="00E629B7">
        <w:rPr>
          <w:color w:val="000000"/>
        </w:rPr>
        <w:t>, x</w:t>
      </w:r>
      <w:r w:rsidR="002A0538" w:rsidRPr="001D0289">
        <w:rPr>
          <w:color w:val="000000"/>
          <w:vertAlign w:val="subscript"/>
        </w:rPr>
        <w:t>1</w:t>
      </w:r>
      <w:r w:rsidR="002A0538" w:rsidRPr="00E629B7">
        <w:rPr>
          <w:color w:val="000000"/>
        </w:rPr>
        <w:t>, x</w:t>
      </w:r>
      <w:r w:rsidR="002A0538" w:rsidRPr="002A0538">
        <w:rPr>
          <w:color w:val="000000"/>
          <w:vertAlign w:val="subscript"/>
        </w:rPr>
        <w:t>m</w:t>
      </w:r>
      <w:r w:rsidRPr="002A0538">
        <w:rPr>
          <w:color w:val="000000"/>
          <w:vertAlign w:val="subscript"/>
        </w:rPr>
        <w:t>-1</w:t>
      </w:r>
      <w:r w:rsidRPr="00E629B7">
        <w:rPr>
          <w:color w:val="000000"/>
        </w:rPr>
        <w:t>). Complex KNN algorithm (e.g., in the LLE algorithm [3]) is defined as follows. let </w:t>
      </w:r>
      <w:proofErr w:type="spellStart"/>
      <w:r w:rsidRPr="00E629B7">
        <w:rPr>
          <w:color w:val="000000"/>
        </w:rPr>
        <w:t>si</w:t>
      </w:r>
      <w:proofErr w:type="spellEnd"/>
      <w:r w:rsidRPr="00E629B7">
        <w:rPr>
          <w:color w:val="000000"/>
        </w:rPr>
        <w:t> € S, then calculating the distance set DS(i) = {d0, d1, …, dj-1, dj+1, … dn-1} which comes from </w:t>
      </w:r>
      <w:proofErr w:type="spellStart"/>
      <w:r w:rsidRPr="00E629B7">
        <w:rPr>
          <w:color w:val="000000"/>
        </w:rPr>
        <w:t>si</w:t>
      </w:r>
      <w:proofErr w:type="spellEnd"/>
      <w:r w:rsidRPr="00E629B7">
        <w:rPr>
          <w:color w:val="000000"/>
        </w:rPr>
        <w:t> to </w:t>
      </w:r>
      <w:proofErr w:type="spellStart"/>
      <w:r w:rsidRPr="00E629B7">
        <w:rPr>
          <w:color w:val="000000"/>
        </w:rPr>
        <w:t>sj</w:t>
      </w:r>
      <w:proofErr w:type="spellEnd"/>
      <w:r w:rsidRPr="00E629B7">
        <w:rPr>
          <w:color w:val="000000"/>
        </w:rPr>
        <w:t>, here </w:t>
      </w:r>
      <w:proofErr w:type="spellStart"/>
      <w:r w:rsidRPr="00E629B7">
        <w:rPr>
          <w:color w:val="000000"/>
        </w:rPr>
        <w:t>sj</w:t>
      </w:r>
      <w:proofErr w:type="spellEnd"/>
      <w:r w:rsidRPr="00E629B7">
        <w:rPr>
          <w:color w:val="000000"/>
        </w:rPr>
        <w:t> € S, </w:t>
      </w:r>
      <w:proofErr w:type="spellStart"/>
      <w:r w:rsidRPr="00E629B7">
        <w:rPr>
          <w:color w:val="000000"/>
        </w:rPr>
        <w:t>sj</w:t>
      </w:r>
      <w:proofErr w:type="spellEnd"/>
      <w:r w:rsidRPr="00E629B7">
        <w:rPr>
          <w:color w:val="000000"/>
        </w:rPr>
        <w:t> ≠ </w:t>
      </w:r>
      <w:proofErr w:type="spellStart"/>
      <w:r w:rsidRPr="00E629B7">
        <w:rPr>
          <w:color w:val="000000"/>
        </w:rPr>
        <w:t>si</w:t>
      </w:r>
      <w:proofErr w:type="spellEnd"/>
      <w:r w:rsidRPr="00E629B7">
        <w:rPr>
          <w:color w:val="000000"/>
        </w:rPr>
        <w:t>, i j € [1, n]. Then these n samples are calculated to obtain the distance matrix Ds. The line number indicates the index of sample </w:t>
      </w:r>
      <w:proofErr w:type="spellStart"/>
      <w:r w:rsidRPr="00E629B7">
        <w:rPr>
          <w:color w:val="000000"/>
        </w:rPr>
        <w:t>s</w:t>
      </w:r>
      <w:r w:rsidR="00A8437D">
        <w:rPr>
          <w:color w:val="000000"/>
        </w:rPr>
        <w:t>um</w:t>
      </w:r>
      <w:r w:rsidRPr="00A8437D">
        <w:rPr>
          <w:color w:val="000000"/>
          <w:vertAlign w:val="subscript"/>
        </w:rPr>
        <w:t>i</w:t>
      </w:r>
      <w:proofErr w:type="spellEnd"/>
      <w:r w:rsidRPr="00E629B7">
        <w:rPr>
          <w:color w:val="000000"/>
        </w:rPr>
        <w:t>, the column number indicates the index of sample </w:t>
      </w:r>
      <w:proofErr w:type="spellStart"/>
      <w:r w:rsidRPr="00E629B7">
        <w:rPr>
          <w:color w:val="000000"/>
        </w:rPr>
        <w:t>s</w:t>
      </w:r>
      <w:r w:rsidR="00A8437D">
        <w:rPr>
          <w:color w:val="000000"/>
        </w:rPr>
        <w:t>um</w:t>
      </w:r>
      <w:r w:rsidRPr="00A8437D">
        <w:rPr>
          <w:color w:val="000000"/>
          <w:vertAlign w:val="subscript"/>
        </w:rPr>
        <w:t>j</w:t>
      </w:r>
      <w:proofErr w:type="spellEnd"/>
      <w:r w:rsidRPr="00E629B7">
        <w:rPr>
          <w:color w:val="000000"/>
        </w:rPr>
        <w:t>. </w:t>
      </w:r>
      <w:proofErr w:type="spellStart"/>
      <w:r w:rsidRPr="00E629B7">
        <w:rPr>
          <w:color w:val="000000"/>
        </w:rPr>
        <w:t>D</w:t>
      </w:r>
      <w:r w:rsidRPr="00A8437D">
        <w:rPr>
          <w:color w:val="000000"/>
          <w:vertAlign w:val="subscript"/>
        </w:rPr>
        <w:t>ij</w:t>
      </w:r>
      <w:proofErr w:type="spellEnd"/>
      <w:r w:rsidRPr="00E629B7">
        <w:rPr>
          <w:color w:val="000000"/>
        </w:rPr>
        <w:t> represents the distance between </w:t>
      </w:r>
      <w:proofErr w:type="spellStart"/>
      <w:r w:rsidR="003F018F">
        <w:rPr>
          <w:color w:val="000000"/>
        </w:rPr>
        <w:t>sum</w:t>
      </w:r>
      <w:r w:rsidRPr="00A86C17">
        <w:rPr>
          <w:color w:val="000000"/>
          <w:vertAlign w:val="subscript"/>
        </w:rPr>
        <w:t>i</w:t>
      </w:r>
      <w:proofErr w:type="spellEnd"/>
      <w:r w:rsidRPr="00E629B7">
        <w:rPr>
          <w:color w:val="000000"/>
        </w:rPr>
        <w:t> and </w:t>
      </w:r>
      <w:proofErr w:type="spellStart"/>
      <w:r w:rsidRPr="00E629B7">
        <w:rPr>
          <w:color w:val="000000"/>
        </w:rPr>
        <w:t>s</w:t>
      </w:r>
      <w:r w:rsidR="00A86C17">
        <w:rPr>
          <w:color w:val="000000"/>
        </w:rPr>
        <w:t>um</w:t>
      </w:r>
      <w:r w:rsidRPr="00A86C17">
        <w:rPr>
          <w:color w:val="000000"/>
          <w:vertAlign w:val="subscript"/>
        </w:rPr>
        <w:t>j</w:t>
      </w:r>
      <w:proofErr w:type="spellEnd"/>
      <w:r w:rsidRPr="00E629B7">
        <w:rPr>
          <w:color w:val="000000"/>
        </w:rPr>
        <w:t xml:space="preserve">. This distance matrix is </w:t>
      </w:r>
      <w:r w:rsidRPr="00E629B7">
        <w:rPr>
          <w:color w:val="000000"/>
        </w:rPr>
        <w:t>sorted in other to make necessary classification by KNN Algorithm.</w:t>
      </w:r>
    </w:p>
    <w:p w14:paraId="403B21A0" w14:textId="28AE3D31" w:rsidR="00E629B7" w:rsidRPr="003D558B" w:rsidRDefault="00E629B7" w:rsidP="003D558B">
      <w:pPr>
        <w:shd w:val="clear" w:color="auto" w:fill="FFFFFF"/>
        <w:spacing w:line="240" w:lineRule="auto"/>
        <w:rPr>
          <w:rFonts w:ascii="Times New Roman" w:hAnsi="Times New Roman"/>
          <w:color w:val="000000"/>
          <w:sz w:val="24"/>
          <w:szCs w:val="24"/>
        </w:rPr>
      </w:pPr>
      <w:r w:rsidRPr="00DC5D8D">
        <w:rPr>
          <w:rFonts w:ascii="Times New Roman" w:hAnsi="Times New Roman"/>
          <w:color w:val="000000"/>
          <w:sz w:val="24"/>
          <w:szCs w:val="24"/>
        </w:rPr>
        <w:t> </w:t>
      </w:r>
    </w:p>
    <w:p w14:paraId="3785CF2B" w14:textId="06026ED9" w:rsidR="00E629B7" w:rsidRPr="00E629B7" w:rsidRDefault="00E629B7" w:rsidP="00E629B7">
      <w:pPr>
        <w:spacing w:line="240" w:lineRule="auto"/>
        <w:textAlignment w:val="baseline"/>
        <w:rPr>
          <w:color w:val="000000"/>
        </w:rPr>
      </w:pPr>
      <w:r w:rsidRPr="00E629B7">
        <w:rPr>
          <w:color w:val="000000"/>
        </w:rPr>
        <w:t xml:space="preserve">Our </w:t>
      </w:r>
      <w:r w:rsidR="00A86C17">
        <w:rPr>
          <w:color w:val="000000"/>
        </w:rPr>
        <w:t>goal</w:t>
      </w:r>
      <w:r w:rsidRPr="00E629B7">
        <w:rPr>
          <w:color w:val="000000"/>
        </w:rPr>
        <w:t xml:space="preserve"> is accelerating the calculation </w:t>
      </w:r>
      <w:r w:rsidR="00A86C17">
        <w:rPr>
          <w:color w:val="000000"/>
        </w:rPr>
        <w:t>procedure</w:t>
      </w:r>
      <w:r w:rsidRPr="00E629B7">
        <w:rPr>
          <w:color w:val="000000"/>
        </w:rPr>
        <w:t xml:space="preserve"> for the KNN model </w:t>
      </w:r>
      <w:r w:rsidR="00A86C17" w:rsidRPr="00E629B7">
        <w:rPr>
          <w:color w:val="000000"/>
        </w:rPr>
        <w:t>well-defined</w:t>
      </w:r>
      <w:r w:rsidRPr="00E629B7">
        <w:rPr>
          <w:color w:val="000000"/>
        </w:rPr>
        <w:t> above. The main comput</w:t>
      </w:r>
      <w:r w:rsidR="00A86C17">
        <w:rPr>
          <w:color w:val="000000"/>
        </w:rPr>
        <w:t>ing</w:t>
      </w:r>
      <w:r w:rsidRPr="00E629B7">
        <w:rPr>
          <w:color w:val="000000"/>
        </w:rPr>
        <w:t xml:space="preserve"> consumption of the KNN algorithm is </w:t>
      </w:r>
      <w:r w:rsidR="00A86C17" w:rsidRPr="00E629B7">
        <w:rPr>
          <w:color w:val="000000"/>
        </w:rPr>
        <w:t>focused</w:t>
      </w:r>
      <w:r w:rsidRPr="00E629B7">
        <w:rPr>
          <w:color w:val="000000"/>
        </w:rPr>
        <w:t xml:space="preserve"> in distance calculation and distance sorting which </w:t>
      </w:r>
      <w:r w:rsidR="00A86C17" w:rsidRPr="00E629B7">
        <w:rPr>
          <w:color w:val="000000"/>
        </w:rPr>
        <w:t>control</w:t>
      </w:r>
      <w:r w:rsidRPr="00E629B7">
        <w:rPr>
          <w:color w:val="000000"/>
        </w:rPr>
        <w:t xml:space="preserve"> the computation time. As data</w:t>
      </w:r>
      <w:r w:rsidRPr="00DC5D8D">
        <w:rPr>
          <w:rFonts w:ascii="Times New Roman" w:hAnsi="Times New Roman"/>
          <w:color w:val="000000"/>
          <w:sz w:val="24"/>
          <w:szCs w:val="24"/>
        </w:rPr>
        <w:t xml:space="preserve"> </w:t>
      </w:r>
      <w:r w:rsidRPr="00E629B7">
        <w:rPr>
          <w:color w:val="000000"/>
        </w:rPr>
        <w:t xml:space="preserve">dimension </w:t>
      </w:r>
      <w:r w:rsidR="00A86C17" w:rsidRPr="00E629B7">
        <w:rPr>
          <w:color w:val="000000"/>
        </w:rPr>
        <w:t>upsurges</w:t>
      </w:r>
      <w:r w:rsidRPr="00E629B7">
        <w:rPr>
          <w:color w:val="000000"/>
        </w:rPr>
        <w:t>, the</w:t>
      </w:r>
      <w:r w:rsidRPr="00DC5D8D">
        <w:rPr>
          <w:rFonts w:ascii="Times New Roman" w:hAnsi="Times New Roman"/>
          <w:color w:val="000000"/>
          <w:sz w:val="24"/>
          <w:szCs w:val="24"/>
        </w:rPr>
        <w:t xml:space="preserve"> </w:t>
      </w:r>
      <w:r w:rsidRPr="001D0289">
        <w:rPr>
          <w:color w:val="000000"/>
        </w:rPr>
        <w:t xml:space="preserve">time </w:t>
      </w:r>
      <w:r w:rsidRPr="00E629B7">
        <w:rPr>
          <w:color w:val="000000"/>
        </w:rPr>
        <w:t xml:space="preserve">increases. For example, in the distance calculation </w:t>
      </w:r>
      <w:r w:rsidR="00A86C17" w:rsidRPr="00E629B7">
        <w:rPr>
          <w:color w:val="000000"/>
        </w:rPr>
        <w:t>phase</w:t>
      </w:r>
      <w:r w:rsidRPr="00E629B7">
        <w:rPr>
          <w:color w:val="000000"/>
        </w:rPr>
        <w:t xml:space="preserve">, Ds needs to </w:t>
      </w:r>
      <w:r w:rsidR="00A86C17" w:rsidRPr="00E629B7">
        <w:rPr>
          <w:color w:val="000000"/>
        </w:rPr>
        <w:t>achieve</w:t>
      </w:r>
      <w:r w:rsidRPr="00E629B7">
        <w:rPr>
          <w:color w:val="000000"/>
        </w:rPr>
        <w:t> n</w:t>
      </w:r>
      <w:r w:rsidRPr="008B56F5">
        <w:rPr>
          <w:color w:val="000000"/>
          <w:vertAlign w:val="superscript"/>
        </w:rPr>
        <w:t>2</w:t>
      </w:r>
      <w:r w:rsidRPr="00E629B7">
        <w:rPr>
          <w:color w:val="000000"/>
        </w:rPr>
        <w:t xml:space="preserve"> distance calculations which needs to operate on m-dimensional components totally.  Thus, the total </w:t>
      </w:r>
      <w:r w:rsidR="008B56F5" w:rsidRPr="00E629B7">
        <w:rPr>
          <w:color w:val="000000"/>
        </w:rPr>
        <w:t>action</w:t>
      </w:r>
      <w:r w:rsidRPr="00E629B7">
        <w:rPr>
          <w:color w:val="000000"/>
        </w:rPr>
        <w:t> amount is m*n</w:t>
      </w:r>
      <w:r w:rsidRPr="008B56F5">
        <w:rPr>
          <w:color w:val="000000"/>
          <w:vertAlign w:val="superscript"/>
        </w:rPr>
        <w:t>2</w:t>
      </w:r>
      <w:r w:rsidRPr="00E629B7">
        <w:rPr>
          <w:color w:val="000000"/>
        </w:rPr>
        <w:t xml:space="preserve">, and the time complexity is O(mn2). Also, in the distance sorting stage, each row in Ds needs to be fully sorted. The </w:t>
      </w:r>
      <w:r w:rsidR="00EF25F0" w:rsidRPr="00E629B7">
        <w:rPr>
          <w:color w:val="000000"/>
        </w:rPr>
        <w:t>middling</w:t>
      </w:r>
      <w:r w:rsidRPr="00E629B7">
        <w:rPr>
          <w:color w:val="000000"/>
        </w:rPr>
        <w:t xml:space="preserve"> time complexity of one row is O(</w:t>
      </w:r>
      <w:proofErr w:type="spellStart"/>
      <w:r w:rsidRPr="00E629B7">
        <w:rPr>
          <w:color w:val="000000"/>
        </w:rPr>
        <w:t>nlogn</w:t>
      </w:r>
      <w:proofErr w:type="spellEnd"/>
      <w:r w:rsidRPr="00E629B7">
        <w:rPr>
          <w:color w:val="000000"/>
        </w:rPr>
        <w:t xml:space="preserve">), and thus the total sorting time </w:t>
      </w:r>
      <w:r w:rsidR="00EF25F0" w:rsidRPr="00E629B7">
        <w:rPr>
          <w:color w:val="000000"/>
        </w:rPr>
        <w:t>difficulty</w:t>
      </w:r>
      <w:r w:rsidRPr="00E629B7">
        <w:rPr>
          <w:color w:val="000000"/>
        </w:rPr>
        <w:t xml:space="preserve"> is O(n</w:t>
      </w:r>
      <w:r w:rsidRPr="00487EAD">
        <w:rPr>
          <w:color w:val="000000"/>
          <w:vertAlign w:val="superscript"/>
        </w:rPr>
        <w:t>2</w:t>
      </w:r>
      <w:r w:rsidRPr="00E629B7">
        <w:rPr>
          <w:color w:val="000000"/>
        </w:rPr>
        <w:t xml:space="preserve">logn). </w:t>
      </w:r>
    </w:p>
    <w:p w14:paraId="23696882" w14:textId="77777777" w:rsidR="00E629B7" w:rsidRPr="00E629B7" w:rsidRDefault="00E629B7" w:rsidP="00E629B7">
      <w:pPr>
        <w:spacing w:line="240" w:lineRule="auto"/>
        <w:textAlignment w:val="baseline"/>
        <w:rPr>
          <w:color w:val="000000"/>
        </w:rPr>
      </w:pPr>
      <w:r w:rsidRPr="00E629B7">
        <w:rPr>
          <w:color w:val="000000"/>
        </w:rPr>
        <w:t xml:space="preserve"> </w:t>
      </w:r>
    </w:p>
    <w:p w14:paraId="1DDB0C6F" w14:textId="0821B58D" w:rsidR="00E629B7" w:rsidRPr="00E629B7" w:rsidRDefault="00E629B7" w:rsidP="00E629B7">
      <w:pPr>
        <w:spacing w:line="240" w:lineRule="auto"/>
        <w:textAlignment w:val="baseline"/>
        <w:rPr>
          <w:color w:val="000000"/>
        </w:rPr>
      </w:pPr>
      <w:r w:rsidRPr="00E629B7">
        <w:rPr>
          <w:color w:val="000000"/>
        </w:rPr>
        <w:t xml:space="preserve">From the above, an </w:t>
      </w:r>
      <w:r w:rsidR="00EF25F0" w:rsidRPr="00E629B7">
        <w:rPr>
          <w:color w:val="000000"/>
        </w:rPr>
        <w:t>enhanced</w:t>
      </w:r>
      <w:r w:rsidRPr="00E629B7">
        <w:rPr>
          <w:color w:val="000000"/>
        </w:rPr>
        <w:t xml:space="preserve"> parallel algorithm needs to be </w:t>
      </w:r>
      <w:r w:rsidR="00EF25F0" w:rsidRPr="00E629B7">
        <w:rPr>
          <w:color w:val="000000"/>
        </w:rPr>
        <w:t>calculated</w:t>
      </w:r>
      <w:r w:rsidRPr="00E629B7">
        <w:rPr>
          <w:color w:val="000000"/>
        </w:rPr>
        <w:t xml:space="preserve"> to reduce the time. Although, some </w:t>
      </w:r>
      <w:r w:rsidR="00EF25F0" w:rsidRPr="00E629B7">
        <w:rPr>
          <w:color w:val="000000"/>
        </w:rPr>
        <w:t>current</w:t>
      </w:r>
      <w:r w:rsidRPr="00E629B7">
        <w:rPr>
          <w:color w:val="000000"/>
        </w:rPr>
        <w:t xml:space="preserve"> parallel KNN algorithms have made some </w:t>
      </w:r>
      <w:r w:rsidR="00EF25F0" w:rsidRPr="00E629B7">
        <w:rPr>
          <w:color w:val="000000"/>
        </w:rPr>
        <w:t>examinations</w:t>
      </w:r>
      <w:r w:rsidRPr="00E629B7">
        <w:rPr>
          <w:color w:val="000000"/>
        </w:rPr>
        <w:t>, however, the paper we’re modelling describes a unique optimization way of solving this by considering the amplification effect of sample dimension in the distance calculation stage and further doing optimization for the parallel Odd-even sorting algorithm</w:t>
      </w:r>
    </w:p>
    <w:p w14:paraId="2222A75C" w14:textId="267B304B" w:rsidR="00164EA5" w:rsidRPr="007802A0" w:rsidRDefault="00164EA5" w:rsidP="004572A8">
      <w:pPr>
        <w:pStyle w:val="Text"/>
        <w:ind w:firstLine="0"/>
        <w:rPr>
          <w:rFonts w:ascii="Palatino" w:hAnsi="Palatino"/>
          <w:color w:val="000000"/>
          <w:kern w:val="16"/>
          <w:sz w:val="19"/>
        </w:rPr>
      </w:pPr>
    </w:p>
    <w:p w14:paraId="4EE3B0D2" w14:textId="46A984D2" w:rsidR="003410C8" w:rsidRDefault="002C36B5" w:rsidP="0066272F">
      <w:pPr>
        <w:pStyle w:val="Heading2"/>
        <w:rPr>
          <w:rStyle w:val="Figurereferenceto"/>
          <w:color w:val="000000"/>
        </w:rPr>
      </w:pPr>
      <w:r w:rsidRPr="002C36B5">
        <w:rPr>
          <w:smallCaps/>
          <w:color w:val="000000"/>
          <w:sz w:val="23"/>
        </w:rPr>
        <w:t xml:space="preserve">3  </w:t>
      </w:r>
      <w:r>
        <w:rPr>
          <w:smallCaps/>
          <w:color w:val="000000"/>
          <w:sz w:val="23"/>
        </w:rPr>
        <w:t xml:space="preserve"> </w:t>
      </w:r>
      <w:r w:rsidRPr="002C36B5">
        <w:rPr>
          <w:rStyle w:val="Figurereferenceto"/>
          <w:color w:val="000000"/>
        </w:rPr>
        <w:t>OPTIMIZATION METHOD</w:t>
      </w:r>
    </w:p>
    <w:p w14:paraId="7059447A" w14:textId="77777777" w:rsidR="002C36B5" w:rsidRPr="002C36B5" w:rsidRDefault="002C36B5" w:rsidP="002C36B5">
      <w:pPr>
        <w:pStyle w:val="PARAGRAPHnoindent"/>
      </w:pPr>
    </w:p>
    <w:p w14:paraId="7D1ED924" w14:textId="0E5131EE" w:rsidR="008D371D" w:rsidRPr="00A52237" w:rsidRDefault="008D371D" w:rsidP="008D371D">
      <w:pPr>
        <w:spacing w:line="240" w:lineRule="auto"/>
        <w:textAlignment w:val="baseline"/>
        <w:rPr>
          <w:rFonts w:ascii="Times New Roman" w:hAnsi="Times New Roman"/>
          <w:sz w:val="24"/>
          <w:szCs w:val="24"/>
        </w:rPr>
      </w:pPr>
      <w:r w:rsidRPr="00DC5D8D">
        <w:rPr>
          <w:rFonts w:ascii="Times New Roman" w:hAnsi="Times New Roman"/>
          <w:b/>
          <w:bCs/>
          <w:smallCaps/>
          <w:color w:val="000000"/>
          <w:sz w:val="24"/>
          <w:szCs w:val="24"/>
        </w:rPr>
        <w:t>A. Calculating Distance </w:t>
      </w:r>
      <w:proofErr w:type="spellStart"/>
      <w:r w:rsidRPr="00DC5D8D">
        <w:rPr>
          <w:rFonts w:ascii="Times New Roman" w:hAnsi="Times New Roman"/>
          <w:b/>
          <w:bCs/>
          <w:smallCaps/>
          <w:color w:val="000000"/>
          <w:sz w:val="24"/>
          <w:szCs w:val="24"/>
        </w:rPr>
        <w:t>Parallely</w:t>
      </w:r>
      <w:proofErr w:type="spellEnd"/>
      <w:r w:rsidRPr="00DC5D8D">
        <w:rPr>
          <w:rFonts w:ascii="Times New Roman" w:hAnsi="Times New Roman"/>
          <w:b/>
          <w:bCs/>
          <w:sz w:val="24"/>
          <w:szCs w:val="24"/>
        </w:rPr>
        <w:t> </w:t>
      </w:r>
    </w:p>
    <w:p w14:paraId="237D3902" w14:textId="58DA97F2" w:rsidR="008D371D" w:rsidRPr="008D371D" w:rsidRDefault="008D371D" w:rsidP="008D371D">
      <w:pPr>
        <w:spacing w:line="240" w:lineRule="auto"/>
        <w:textAlignment w:val="baseline"/>
        <w:rPr>
          <w:color w:val="000000"/>
        </w:rPr>
      </w:pPr>
      <w:r w:rsidRPr="008D371D">
        <w:rPr>
          <w:color w:val="000000"/>
        </w:rPr>
        <w:t xml:space="preserve">The distance between two sample vectors </w:t>
      </w:r>
      <w:r w:rsidR="00FB1BD5" w:rsidRPr="008D371D">
        <w:rPr>
          <w:color w:val="000000"/>
        </w:rPr>
        <w:t>designates</w:t>
      </w:r>
      <w:r w:rsidRPr="008D371D">
        <w:rPr>
          <w:color w:val="000000"/>
        </w:rPr>
        <w:t xml:space="preserve"> how similar they are. The </w:t>
      </w:r>
      <w:r w:rsidR="00FB1BD5" w:rsidRPr="008D371D">
        <w:rPr>
          <w:color w:val="000000"/>
        </w:rPr>
        <w:t>normally</w:t>
      </w:r>
      <w:r w:rsidRPr="008D371D">
        <w:rPr>
          <w:color w:val="000000"/>
        </w:rPr>
        <w:t xml:space="preserve"> used distance is the Euclidean metric. The </w:t>
      </w:r>
      <w:r w:rsidR="00FB1BD5" w:rsidRPr="008D371D">
        <w:rPr>
          <w:color w:val="000000"/>
        </w:rPr>
        <w:t>meaning</w:t>
      </w:r>
      <w:r w:rsidRPr="008D371D">
        <w:rPr>
          <w:color w:val="000000"/>
        </w:rPr>
        <w:t xml:space="preserve"> as in (1):  x and y are sample points represented by n-dimensional vector xi and </w:t>
      </w:r>
      <w:proofErr w:type="spellStart"/>
      <w:r w:rsidRPr="008D371D">
        <w:rPr>
          <w:color w:val="000000"/>
        </w:rPr>
        <w:t>yi</w:t>
      </w:r>
      <w:proofErr w:type="spellEnd"/>
      <w:r w:rsidRPr="008D371D">
        <w:rPr>
          <w:color w:val="000000"/>
        </w:rPr>
        <w:t> represent the i-</w:t>
      </w:r>
      <w:proofErr w:type="spellStart"/>
      <w:r w:rsidRPr="008D371D">
        <w:rPr>
          <w:color w:val="000000"/>
        </w:rPr>
        <w:t>th</w:t>
      </w:r>
      <w:proofErr w:type="spellEnd"/>
      <w:r w:rsidRPr="008D371D">
        <w:rPr>
          <w:color w:val="000000"/>
        </w:rPr>
        <w:t> </w:t>
      </w:r>
      <w:r w:rsidR="00FB1BD5" w:rsidRPr="008D371D">
        <w:rPr>
          <w:color w:val="000000"/>
        </w:rPr>
        <w:t>constituent</w:t>
      </w:r>
      <w:r w:rsidRPr="008D371D">
        <w:rPr>
          <w:color w:val="000000"/>
        </w:rPr>
        <w:t xml:space="preserve">. The idea of existing parallel algorithm is to </w:t>
      </w:r>
      <w:r w:rsidR="00FB1BD5" w:rsidRPr="008D371D">
        <w:rPr>
          <w:color w:val="000000"/>
        </w:rPr>
        <w:t>implement</w:t>
      </w:r>
      <w:r w:rsidRPr="008D371D">
        <w:rPr>
          <w:color w:val="000000"/>
        </w:rPr>
        <w:t xml:space="preserve"> the process which calculates distance between samples </w:t>
      </w:r>
      <w:r w:rsidR="00FB1BD5" w:rsidRPr="008D371D">
        <w:rPr>
          <w:color w:val="000000"/>
        </w:rPr>
        <w:t>self-sufficiently</w:t>
      </w:r>
      <w:r w:rsidRPr="008D371D">
        <w:rPr>
          <w:color w:val="000000"/>
        </w:rPr>
        <w:t xml:space="preserve">. The optimization methods mainly use different memory or thread models to speed up the access. However, Howeverthe role of data dimension and the </w:t>
      </w:r>
      <w:r w:rsidR="00FB1BD5" w:rsidRPr="008D371D">
        <w:rPr>
          <w:color w:val="000000"/>
        </w:rPr>
        <w:t>features</w:t>
      </w:r>
      <w:r w:rsidRPr="008D371D">
        <w:rPr>
          <w:color w:val="000000"/>
        </w:rPr>
        <w:t xml:space="preserve"> of distance </w:t>
      </w:r>
      <w:r w:rsidR="00FB1BD5" w:rsidRPr="008D371D">
        <w:rPr>
          <w:color w:val="000000"/>
        </w:rPr>
        <w:t>procedure</w:t>
      </w:r>
      <w:r w:rsidRPr="008D371D">
        <w:rPr>
          <w:color w:val="000000"/>
        </w:rPr>
        <w:t xml:space="preserve"> are not considered. </w:t>
      </w:r>
    </w:p>
    <w:p w14:paraId="07573499" w14:textId="77777777" w:rsidR="003356F5" w:rsidRDefault="003356F5" w:rsidP="003356F5">
      <w:pPr>
        <w:rPr>
          <w:color w:val="000000"/>
        </w:rPr>
      </w:pPr>
    </w:p>
    <w:p w14:paraId="3E8905E8" w14:textId="4D4C68A4" w:rsidR="003356F5" w:rsidRDefault="003356F5" w:rsidP="003356F5">
      <w:pPr>
        <w:rPr>
          <w:color w:val="000000"/>
        </w:rPr>
      </w:pPr>
      <w:r w:rsidRPr="003356F5">
        <w:rPr>
          <w:color w:val="000000"/>
        </w:rPr>
        <w:t xml:space="preserve">If x and y are sample points represented by n-dimensional vector. xi and </w:t>
      </w:r>
      <w:proofErr w:type="spellStart"/>
      <w:r w:rsidRPr="003356F5">
        <w:rPr>
          <w:color w:val="000000"/>
        </w:rPr>
        <w:t>yi</w:t>
      </w:r>
      <w:proofErr w:type="spellEnd"/>
      <w:r w:rsidRPr="003356F5">
        <w:rPr>
          <w:color w:val="000000"/>
        </w:rPr>
        <w:t xml:space="preserve"> represent the i-</w:t>
      </w:r>
      <w:proofErr w:type="spellStart"/>
      <w:r w:rsidRPr="003356F5">
        <w:rPr>
          <w:color w:val="000000"/>
        </w:rPr>
        <w:t>th</w:t>
      </w:r>
      <w:proofErr w:type="spellEnd"/>
      <w:r w:rsidRPr="003356F5">
        <w:rPr>
          <w:color w:val="000000"/>
        </w:rPr>
        <w:t xml:space="preserve"> component, such that xi = (a0, a1 …, am-1), </w:t>
      </w:r>
      <w:proofErr w:type="spellStart"/>
      <w:r w:rsidRPr="003356F5">
        <w:rPr>
          <w:color w:val="000000"/>
        </w:rPr>
        <w:t>yi</w:t>
      </w:r>
      <w:proofErr w:type="spellEnd"/>
      <w:r w:rsidRPr="003356F5">
        <w:rPr>
          <w:color w:val="000000"/>
        </w:rPr>
        <w:t xml:space="preserve"> = (b0, b1 …, bm-1) and the square operation is denoted by the function g, then the Euclidian distance can be represented by d = f(g (xi - </w:t>
      </w:r>
      <w:proofErr w:type="spellStart"/>
      <w:r w:rsidRPr="003356F5">
        <w:rPr>
          <w:color w:val="000000"/>
        </w:rPr>
        <w:t>yi</w:t>
      </w:r>
      <w:proofErr w:type="spellEnd"/>
      <w:r w:rsidRPr="003356F5">
        <w:rPr>
          <w:color w:val="000000"/>
        </w:rPr>
        <w:t>)) where d represents the spatial distance between xi and </w:t>
      </w:r>
      <w:proofErr w:type="spellStart"/>
      <w:r w:rsidRPr="003356F5">
        <w:rPr>
          <w:color w:val="000000"/>
        </w:rPr>
        <w:t>yi</w:t>
      </w:r>
      <w:proofErr w:type="spellEnd"/>
      <w:r w:rsidRPr="003356F5">
        <w:rPr>
          <w:color w:val="000000"/>
        </w:rPr>
        <w:t xml:space="preserve"> Therefore, r = g(xi - </w:t>
      </w:r>
      <w:proofErr w:type="spellStart"/>
      <w:r w:rsidRPr="003356F5">
        <w:rPr>
          <w:color w:val="000000"/>
        </w:rPr>
        <w:t>yi</w:t>
      </w:r>
      <w:proofErr w:type="spellEnd"/>
      <w:r w:rsidRPr="003356F5">
        <w:rPr>
          <w:color w:val="000000"/>
        </w:rPr>
        <w:t xml:space="preserve">) is set as the first step of the distance calculation to obtain the m-dimensional vector r = (r0, r1 …,rm-1). </w:t>
      </w:r>
    </w:p>
    <w:p w14:paraId="5BA1758A" w14:textId="77777777" w:rsidR="003356F5" w:rsidRPr="003356F5" w:rsidRDefault="003356F5" w:rsidP="003356F5">
      <w:pPr>
        <w:rPr>
          <w:color w:val="000000"/>
        </w:rPr>
      </w:pPr>
    </w:p>
    <w:p w14:paraId="29B470C5" w14:textId="520DF621" w:rsidR="003356F5" w:rsidRDefault="003356F5" w:rsidP="003356F5">
      <w:pPr>
        <w:rPr>
          <w:color w:val="000000"/>
        </w:rPr>
      </w:pPr>
      <w:r w:rsidRPr="003356F5">
        <w:rPr>
          <w:color w:val="000000"/>
        </w:rPr>
        <w:t xml:space="preserve">The parallelization method can be used to calculate r and the function f is implemented by other parallel method subsequently. The parallel distance calculation is thus completed by two steps and the sorting in one step.  The below algorithms </w:t>
      </w:r>
      <w:r w:rsidR="008729AA" w:rsidRPr="003356F5">
        <w:rPr>
          <w:color w:val="000000"/>
        </w:rPr>
        <w:t>were</w:t>
      </w:r>
      <w:r w:rsidRPr="003356F5">
        <w:rPr>
          <w:color w:val="000000"/>
        </w:rPr>
        <w:t xml:space="preserve"> used for the distance computation </w:t>
      </w:r>
      <w:r w:rsidRPr="003356F5">
        <w:rPr>
          <w:color w:val="000000"/>
        </w:rPr>
        <w:lastRenderedPageBreak/>
        <w:t>steps.</w:t>
      </w:r>
    </w:p>
    <w:p w14:paraId="7E135BF0" w14:textId="77777777" w:rsidR="005451A1" w:rsidRPr="003356F5" w:rsidRDefault="005451A1" w:rsidP="003356F5">
      <w:pPr>
        <w:rPr>
          <w:color w:val="000000"/>
        </w:rPr>
      </w:pPr>
    </w:p>
    <w:p w14:paraId="120D0FFB" w14:textId="11D0C336" w:rsidR="006A6DBB" w:rsidRDefault="005451A1" w:rsidP="00B9483C">
      <w:pPr>
        <w:shd w:val="clear" w:color="auto" w:fill="FFFFFF"/>
        <w:spacing w:line="240" w:lineRule="auto"/>
        <w:rPr>
          <w:color w:val="000000"/>
        </w:rPr>
      </w:pPr>
      <w:r w:rsidRPr="00662BE6">
        <w:rPr>
          <w:rFonts w:ascii="Times New Roman" w:hAnsi="Times New Roman"/>
          <w:b/>
          <w:bCs/>
          <w:color w:val="000000"/>
          <w:sz w:val="24"/>
          <w:szCs w:val="24"/>
        </w:rPr>
        <w:t>1.</w:t>
      </w:r>
      <w:r>
        <w:rPr>
          <w:rFonts w:ascii="Times New Roman" w:hAnsi="Times New Roman"/>
          <w:color w:val="000000"/>
          <w:sz w:val="24"/>
          <w:szCs w:val="24"/>
        </w:rPr>
        <w:t xml:space="preserve"> </w:t>
      </w:r>
      <w:r w:rsidR="00655DFE" w:rsidRPr="005F1F53">
        <w:rPr>
          <w:b/>
          <w:bCs/>
          <w:color w:val="000000"/>
        </w:rPr>
        <w:t>Sample Distance Prefix Sum</w:t>
      </w:r>
      <w:r w:rsidR="00655DFE" w:rsidRPr="00655DFE">
        <w:rPr>
          <w:color w:val="000000"/>
        </w:rPr>
        <w:t xml:space="preserve"> – </w:t>
      </w:r>
      <w:r w:rsidR="00655DFE" w:rsidRPr="005451A1">
        <w:rPr>
          <w:color w:val="000000"/>
        </w:rPr>
        <w:t>The built-in atomic Add function of CUDA can ensure the correctness of parallel accumulation. But when m is extremely large, the atomic add will take a lot of time. At present, the effective method of parallel summation is the prefix summation</w:t>
      </w:r>
      <w:r w:rsidR="00655DFE" w:rsidRPr="00655DFE">
        <w:rPr>
          <w:color w:val="000000"/>
        </w:rPr>
        <w:t>. So, we are increasing the calculation parallelism of distance from the sample to the numerical value by taking in, the corresponding distance vector r = (c0, c1 …, cm-1) and generating, a prefix sum S = {s0, s1, … sn-1}.</w:t>
      </w:r>
    </w:p>
    <w:p w14:paraId="75AC7B8C" w14:textId="77777777" w:rsidR="006A6DBB" w:rsidRDefault="006A6DBB" w:rsidP="006A6DBB">
      <w:pPr>
        <w:widowControl/>
        <w:autoSpaceDE w:val="0"/>
        <w:autoSpaceDN w:val="0"/>
        <w:adjustRightInd w:val="0"/>
        <w:spacing w:line="240" w:lineRule="auto"/>
        <w:rPr>
          <w:color w:val="000000"/>
        </w:rPr>
      </w:pPr>
    </w:p>
    <w:p w14:paraId="7E27EB8A" w14:textId="56A4DB85" w:rsidR="00AC35DB" w:rsidRDefault="003D558B" w:rsidP="006A6DBB">
      <w:pPr>
        <w:widowControl/>
        <w:autoSpaceDE w:val="0"/>
        <w:autoSpaceDN w:val="0"/>
        <w:adjustRightInd w:val="0"/>
        <w:spacing w:line="240" w:lineRule="auto"/>
        <w:rPr>
          <w:color w:val="000000"/>
        </w:rPr>
      </w:pPr>
      <w:r>
        <w:rPr>
          <w:noProof/>
          <w:color w:val="000000"/>
        </w:rPr>
        <mc:AlternateContent>
          <mc:Choice Requires="wps">
            <w:drawing>
              <wp:anchor distT="0" distB="0" distL="114300" distR="114300" simplePos="0" relativeHeight="251658240" behindDoc="0" locked="0" layoutInCell="1" allowOverlap="1" wp14:anchorId="5429985A" wp14:editId="5271C925">
                <wp:simplePos x="0" y="0"/>
                <wp:positionH relativeFrom="column">
                  <wp:posOffset>17145</wp:posOffset>
                </wp:positionH>
                <wp:positionV relativeFrom="paragraph">
                  <wp:posOffset>1184414</wp:posOffset>
                </wp:positionV>
                <wp:extent cx="3053861" cy="11723"/>
                <wp:effectExtent l="0" t="0" r="32385" b="26670"/>
                <wp:wrapNone/>
                <wp:docPr id="11" name="Straight Connector 11"/>
                <wp:cNvGraphicFramePr/>
                <a:graphic xmlns:a="http://schemas.openxmlformats.org/drawingml/2006/main">
                  <a:graphicData uri="http://schemas.microsoft.com/office/word/2010/wordprocessingShape">
                    <wps:wsp>
                      <wps:cNvCnPr/>
                      <wps:spPr>
                        <a:xfrm flipV="1">
                          <a:off x="0" y="0"/>
                          <a:ext cx="3053861"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70CA5"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3.25pt" to="241.8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" strokecolor="black [3040]"/>
            </w:pict>
          </mc:Fallback>
        </mc:AlternateContent>
      </w:r>
      <w:r w:rsidR="006A6DBB" w:rsidRPr="006A6DBB">
        <w:rPr>
          <w:color w:val="000000"/>
        </w:rPr>
        <w:t xml:space="preserve">The built-in </w:t>
      </w:r>
      <w:proofErr w:type="spellStart"/>
      <w:r w:rsidR="006A6DBB" w:rsidRPr="006A6DBB">
        <w:rPr>
          <w:color w:val="000000"/>
        </w:rPr>
        <w:t>atomicAdd</w:t>
      </w:r>
      <w:proofErr w:type="spellEnd"/>
      <w:r w:rsidR="006A6DBB">
        <w:rPr>
          <w:color w:val="000000"/>
        </w:rPr>
        <w:t xml:space="preserve"> </w:t>
      </w:r>
      <w:r w:rsidR="006A6DBB" w:rsidRPr="006A6DBB">
        <w:rPr>
          <w:color w:val="000000"/>
        </w:rPr>
        <w:t>function of CUDA can ensure the correctness of parallel</w:t>
      </w:r>
      <w:r w:rsidR="006A6DBB">
        <w:rPr>
          <w:color w:val="000000"/>
        </w:rPr>
        <w:t xml:space="preserve"> </w:t>
      </w:r>
      <w:r w:rsidR="006A6DBB" w:rsidRPr="006A6DBB">
        <w:rPr>
          <w:color w:val="000000"/>
        </w:rPr>
        <w:t>accumulation. But when m is extremely large, the atomic add</w:t>
      </w:r>
      <w:r w:rsidR="006A6DBB">
        <w:rPr>
          <w:color w:val="000000"/>
        </w:rPr>
        <w:t xml:space="preserve"> </w:t>
      </w:r>
      <w:r w:rsidR="006A6DBB" w:rsidRPr="006A6DBB">
        <w:rPr>
          <w:color w:val="000000"/>
        </w:rPr>
        <w:t>will take a lot of time. At present, the effective method of</w:t>
      </w:r>
      <w:r w:rsidR="006A6DBB">
        <w:rPr>
          <w:color w:val="000000"/>
        </w:rPr>
        <w:t xml:space="preserve"> </w:t>
      </w:r>
      <w:r w:rsidR="006A6DBB" w:rsidRPr="006A6DBB">
        <w:rPr>
          <w:color w:val="000000"/>
        </w:rPr>
        <w:t>parallel summation is the prefix summation which can be</w:t>
      </w:r>
      <w:r w:rsidR="006A6DBB">
        <w:rPr>
          <w:color w:val="000000"/>
        </w:rPr>
        <w:t xml:space="preserve"> </w:t>
      </w:r>
      <w:r w:rsidR="006A6DBB" w:rsidRPr="006A6DBB">
        <w:rPr>
          <w:color w:val="000000"/>
        </w:rPr>
        <w:t xml:space="preserve">illustrated simply as: s0 = c0, s1 = </w:t>
      </w:r>
      <w:r w:rsidR="00561F92">
        <w:rPr>
          <w:color w:val="000000"/>
        </w:rPr>
        <w:t>s</w:t>
      </w:r>
      <w:r w:rsidR="006A6DBB" w:rsidRPr="006A6DBB">
        <w:rPr>
          <w:color w:val="000000"/>
        </w:rPr>
        <w:t xml:space="preserve">0 + </w:t>
      </w:r>
      <w:r w:rsidR="00561F92">
        <w:rPr>
          <w:color w:val="000000"/>
        </w:rPr>
        <w:t>s</w:t>
      </w:r>
      <w:r w:rsidR="006A6DBB" w:rsidRPr="006A6DBB">
        <w:rPr>
          <w:color w:val="000000"/>
        </w:rPr>
        <w:t xml:space="preserve">1, s2 = </w:t>
      </w:r>
      <w:r w:rsidR="00561F92">
        <w:rPr>
          <w:color w:val="000000"/>
        </w:rPr>
        <w:t>s</w:t>
      </w:r>
      <w:r w:rsidR="006A6DBB" w:rsidRPr="006A6DBB">
        <w:rPr>
          <w:color w:val="000000"/>
        </w:rPr>
        <w:t xml:space="preserve">0 + </w:t>
      </w:r>
      <w:r w:rsidR="00561F92">
        <w:rPr>
          <w:color w:val="000000"/>
        </w:rPr>
        <w:t>s</w:t>
      </w:r>
      <w:r w:rsidR="006A6DBB" w:rsidRPr="006A6DBB">
        <w:rPr>
          <w:color w:val="000000"/>
        </w:rPr>
        <w:t xml:space="preserve">1 + </w:t>
      </w:r>
      <w:r w:rsidR="00561F92">
        <w:rPr>
          <w:color w:val="000000"/>
        </w:rPr>
        <w:t>s</w:t>
      </w:r>
      <w:r w:rsidR="006A6DBB" w:rsidRPr="006A6DBB">
        <w:rPr>
          <w:color w:val="000000"/>
        </w:rPr>
        <w:t>2 and</w:t>
      </w:r>
      <w:r w:rsidR="006A6DBB">
        <w:rPr>
          <w:color w:val="000000"/>
        </w:rPr>
        <w:t xml:space="preserve"> </w:t>
      </w:r>
      <w:r w:rsidR="006A6DBB" w:rsidRPr="006A6DBB">
        <w:rPr>
          <w:color w:val="000000"/>
        </w:rPr>
        <w:t>so forth. Where (s</w:t>
      </w:r>
      <w:r w:rsidR="00561F92">
        <w:rPr>
          <w:color w:val="000000"/>
        </w:rPr>
        <w:t>um</w:t>
      </w:r>
      <w:r w:rsidR="006A6DBB" w:rsidRPr="006A6DBB">
        <w:rPr>
          <w:color w:val="000000"/>
        </w:rPr>
        <w:t>0, s</w:t>
      </w:r>
      <w:r w:rsidR="00561F92">
        <w:rPr>
          <w:color w:val="000000"/>
        </w:rPr>
        <w:t>um</w:t>
      </w:r>
      <w:r w:rsidR="006A6DBB" w:rsidRPr="006A6DBB">
        <w:rPr>
          <w:color w:val="000000"/>
        </w:rPr>
        <w:t>1 …, s</w:t>
      </w:r>
      <w:r w:rsidR="00561F92">
        <w:rPr>
          <w:color w:val="000000"/>
        </w:rPr>
        <w:t>um</w:t>
      </w:r>
      <w:r w:rsidR="006A6DBB" w:rsidRPr="00561F92">
        <w:rPr>
          <w:color w:val="000000"/>
          <w:vertAlign w:val="subscript"/>
        </w:rPr>
        <w:t>m-1</w:t>
      </w:r>
      <w:r w:rsidR="006A6DBB" w:rsidRPr="006A6DBB">
        <w:rPr>
          <w:color w:val="000000"/>
        </w:rPr>
        <w:t>) is the prefix sum of r, and s</w:t>
      </w:r>
      <w:r w:rsidR="006A6DBB" w:rsidRPr="00561F92">
        <w:rPr>
          <w:color w:val="000000"/>
          <w:vertAlign w:val="subscript"/>
        </w:rPr>
        <w:t>m-1</w:t>
      </w:r>
      <w:r w:rsidR="006A6DBB">
        <w:rPr>
          <w:color w:val="000000"/>
        </w:rPr>
        <w:t xml:space="preserve"> </w:t>
      </w:r>
      <w:r w:rsidR="006A6DBB" w:rsidRPr="006A6DBB">
        <w:rPr>
          <w:color w:val="000000"/>
        </w:rPr>
        <w:t>is d2 in (2). The</w:t>
      </w:r>
      <w:r w:rsidR="006A6DBB">
        <w:rPr>
          <w:color w:val="000000"/>
        </w:rPr>
        <w:t xml:space="preserve"> </w:t>
      </w:r>
      <w:r w:rsidR="006A6DBB" w:rsidRPr="006A6DBB">
        <w:rPr>
          <w:color w:val="000000"/>
        </w:rPr>
        <w:t>algorithms for distance calculation are shown in below</w:t>
      </w:r>
      <w:r w:rsidR="006A6DBB">
        <w:rPr>
          <w:color w:val="000000"/>
        </w:rPr>
        <w:t>.</w:t>
      </w:r>
    </w:p>
    <w:p w14:paraId="11540F55" w14:textId="5105E2F9"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sidRPr="00843D9E">
        <w:rPr>
          <w:rFonts w:ascii="TimesNewRomanPS-BoldMT" w:hAnsi="TimesNewRomanPS-BoldMT" w:cs="TimesNewRomanPS-BoldMT"/>
          <w:b/>
          <w:bCs/>
          <w:i/>
          <w:iCs/>
          <w:kern w:val="0"/>
          <w:sz w:val="20"/>
        </w:rPr>
        <w:t>Algorithm 1</w:t>
      </w:r>
      <w:r>
        <w:rPr>
          <w:rFonts w:ascii="TimesNewRomanPS-BoldMT" w:hAnsi="TimesNewRomanPS-BoldMT" w:cs="TimesNewRomanPS-BoldMT"/>
          <w:b/>
          <w:bCs/>
          <w:kern w:val="0"/>
          <w:sz w:val="20"/>
        </w:rPr>
        <w:t xml:space="preserve"> </w:t>
      </w:r>
      <w:r w:rsidR="00215E5F">
        <w:rPr>
          <w:rFonts w:ascii="TimesNewRomanPSMT" w:hAnsi="TimesNewRomanPSMT" w:cs="TimesNewRomanPSMT"/>
          <w:kern w:val="0"/>
          <w:sz w:val="20"/>
        </w:rPr>
        <w:t>D</w:t>
      </w:r>
      <w:r>
        <w:rPr>
          <w:rFonts w:ascii="TimesNewRomanPSMT" w:hAnsi="TimesNewRomanPSMT" w:cs="TimesNewRomanPSMT"/>
          <w:kern w:val="0"/>
          <w:sz w:val="20"/>
        </w:rPr>
        <w:t>istance Prefix sum</w:t>
      </w:r>
    </w:p>
    <w:p w14:paraId="60DCFABB" w14:textId="650BA974" w:rsidR="00AC35DB" w:rsidRP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BoldMT" w:hAnsi="TimesNewRomanPS-BoldMT" w:cs="TimesNewRomanPS-BoldMT"/>
          <w:b/>
          <w:bCs/>
          <w:noProof/>
          <w:kern w:val="0"/>
          <w:sz w:val="20"/>
        </w:rPr>
        <mc:AlternateContent>
          <mc:Choice Requires="wps">
            <w:drawing>
              <wp:anchor distT="0" distB="0" distL="114300" distR="114300" simplePos="0" relativeHeight="251658241" behindDoc="0" locked="0" layoutInCell="1" allowOverlap="1" wp14:anchorId="69066381" wp14:editId="48D00F06">
                <wp:simplePos x="0" y="0"/>
                <wp:positionH relativeFrom="column">
                  <wp:align>right</wp:align>
                </wp:positionH>
                <wp:positionV relativeFrom="paragraph">
                  <wp:posOffset>3517</wp:posOffset>
                </wp:positionV>
                <wp:extent cx="3053715" cy="5862"/>
                <wp:effectExtent l="0" t="0" r="32385" b="32385"/>
                <wp:wrapNone/>
                <wp:docPr id="8" name="Straight Connector 8"/>
                <wp:cNvGraphicFramePr/>
                <a:graphic xmlns:a="http://schemas.openxmlformats.org/drawingml/2006/main">
                  <a:graphicData uri="http://schemas.microsoft.com/office/word/2010/wordprocessingShape">
                    <wps:wsp>
                      <wps:cNvCnPr/>
                      <wps:spPr>
                        <a:xfrm>
                          <a:off x="0" y="0"/>
                          <a:ext cx="3053715"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EE838" id="Straight Connector 8" o:spid="_x0000_s1026" style="position:absolute;z-index:251658241;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9.25pt,.3pt" to="429.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" strokecolor="black [3040]"/>
            </w:pict>
          </mc:Fallback>
        </mc:AlternateContent>
      </w:r>
      <w:r>
        <w:rPr>
          <w:rFonts w:ascii="TimesNewRomanPS-BoldMT" w:hAnsi="TimesNewRomanPS-BoldMT" w:cs="TimesNewRomanPS-BoldMT"/>
          <w:b/>
          <w:bCs/>
          <w:kern w:val="0"/>
          <w:sz w:val="20"/>
        </w:rPr>
        <w:t xml:space="preserve">Input: </w:t>
      </w:r>
      <w:r w:rsidR="00C21DA1">
        <w:rPr>
          <w:rFonts w:ascii="TimesNewRomanPS-BoldMT" w:hAnsi="TimesNewRomanPS-BoldMT" w:cs="TimesNewRomanPS-BoldMT"/>
          <w:b/>
          <w:bCs/>
          <w:kern w:val="0"/>
          <w:sz w:val="20"/>
        </w:rPr>
        <w:t xml:space="preserve">   </w:t>
      </w:r>
      <w:r>
        <w:rPr>
          <w:rFonts w:ascii="TimesNewRomanPSMT" w:hAnsi="TimesNewRomanPSMT" w:cs="TimesNewRomanPSMT"/>
          <w:kern w:val="0"/>
          <w:sz w:val="20"/>
        </w:rPr>
        <w:t xml:space="preserve">distance vector </w:t>
      </w:r>
      <w:r w:rsidR="0010632D">
        <w:rPr>
          <w:rFonts w:ascii="TimesNewRomanPS-BoldItalicMT" w:hAnsi="TimesNewRomanPS-BoldItalicMT" w:cs="TimesNewRomanPS-BoldItalicMT"/>
          <w:b/>
          <w:bCs/>
          <w:i/>
          <w:iCs/>
          <w:kern w:val="0"/>
          <w:sz w:val="20"/>
        </w:rPr>
        <w:t>s</w:t>
      </w:r>
      <w:r w:rsidR="00215E5F">
        <w:rPr>
          <w:rFonts w:ascii="TimesNewRomanPS-BoldItalicMT" w:hAnsi="TimesNewRomanPS-BoldItalicMT" w:cs="TimesNewRomanPS-BoldItalicMT"/>
          <w:b/>
          <w:bCs/>
          <w:i/>
          <w:iCs/>
          <w:kern w:val="0"/>
          <w:sz w:val="20"/>
        </w:rPr>
        <w:t>:</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215E5F">
        <w:rPr>
          <w:rFonts w:ascii="TimesNewRomanPSMT" w:hAnsi="TimesNewRomanPSMT" w:cs="TimesNewRomanPSMT"/>
          <w:kern w:val="0"/>
          <w:sz w:val="20"/>
        </w:rPr>
        <w:t>[</w:t>
      </w:r>
      <w:r w:rsidR="0010632D">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0</w:t>
      </w:r>
      <w:r>
        <w:rPr>
          <w:rFonts w:ascii="TimesNewRomanPS-ItalicMT" w:hAnsi="TimesNewRomanPS-ItalicMT" w:cs="TimesNewRomanPS-ItalicMT"/>
          <w:i/>
          <w:iCs/>
          <w:kern w:val="0"/>
          <w:sz w:val="20"/>
        </w:rPr>
        <w:t xml:space="preserve">, </w:t>
      </w:r>
      <w:r w:rsidR="0010632D">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 xml:space="preserve">1 </w:t>
      </w:r>
      <w:r>
        <w:rPr>
          <w:rFonts w:ascii="TimesNewRomanPS-ItalicMT" w:hAnsi="TimesNewRomanPS-ItalicMT" w:cs="TimesNewRomanPS-ItalicMT"/>
          <w:i/>
          <w:iCs/>
          <w:kern w:val="0"/>
          <w:sz w:val="20"/>
        </w:rPr>
        <w:t xml:space="preserve">…, </w:t>
      </w:r>
      <w:r w:rsidR="0010632D">
        <w:rPr>
          <w:rFonts w:ascii="TimesNewRomanPS-ItalicMT" w:hAnsi="TimesNewRomanPS-ItalicMT" w:cs="TimesNewRomanPS-ItalicMT"/>
          <w:i/>
          <w:iCs/>
          <w:kern w:val="0"/>
          <w:sz w:val="20"/>
        </w:rPr>
        <w:t>S</w:t>
      </w:r>
      <w:r w:rsidR="00C2358A">
        <w:rPr>
          <w:rFonts w:ascii="TimesNewRomanPS-ItalicMT" w:hAnsi="TimesNewRomanPS-ItalicMT" w:cs="TimesNewRomanPS-ItalicMT"/>
          <w:i/>
          <w:iCs/>
          <w:kern w:val="0"/>
          <w:sz w:val="13"/>
          <w:szCs w:val="13"/>
        </w:rPr>
        <w:t>m-1</w:t>
      </w:r>
      <w:r w:rsidR="00215E5F">
        <w:rPr>
          <w:rFonts w:ascii="TimesNewRomanPSMT" w:hAnsi="TimesNewRomanPSMT" w:cs="TimesNewRomanPSMT"/>
          <w:kern w:val="0"/>
          <w:sz w:val="20"/>
        </w:rPr>
        <w:t>]</w:t>
      </w:r>
    </w:p>
    <w:p w14:paraId="4650AE65" w14:textId="69E1500F" w:rsidR="00AC35DB" w:rsidRDefault="00AC35DB" w:rsidP="00AC35DB">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r>
        <w:rPr>
          <w:rFonts w:ascii="TimesNewRomanPS-BoldMT" w:hAnsi="TimesNewRomanPS-BoldMT" w:cs="TimesNewRomanPS-BoldMT"/>
          <w:b/>
          <w:bCs/>
          <w:kern w:val="0"/>
          <w:sz w:val="20"/>
        </w:rPr>
        <w:t xml:space="preserve">Output: </w:t>
      </w:r>
      <w:r>
        <w:rPr>
          <w:rFonts w:ascii="TimesNewRomanPSMT" w:hAnsi="TimesNewRomanPSMT" w:cs="TimesNewRomanPSMT"/>
          <w:kern w:val="0"/>
          <w:sz w:val="20"/>
        </w:rPr>
        <w:t xml:space="preserve">distance sum </w:t>
      </w:r>
      <w:r>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m-1</w:t>
      </w:r>
    </w:p>
    <w:p w14:paraId="44D34C36" w14:textId="2066A23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1. set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1;</w:t>
      </w:r>
    </w:p>
    <w:p w14:paraId="791F83A3" w14:textId="40712ADF"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2. set </w:t>
      </w:r>
      <w:r w:rsidR="00215E5F">
        <w:rPr>
          <w:rFonts w:ascii="TimesNewRomanPS-ItalicMT" w:hAnsi="TimesNewRomanPS-ItalicMT" w:cs="TimesNewRomanPS-ItalicMT"/>
          <w:i/>
          <w:iCs/>
          <w:kern w:val="0"/>
          <w:sz w:val="20"/>
        </w:rPr>
        <w:t>id:</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thread index</w:t>
      </w:r>
    </w:p>
    <w:p w14:paraId="490A041E" w14:textId="59023961" w:rsid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MT" w:hAnsi="TimesNewRomanPSMT" w:cs="TimesNewRomanPSMT"/>
          <w:kern w:val="0"/>
          <w:sz w:val="20"/>
        </w:rPr>
        <w:t xml:space="preserve">3. </w:t>
      </w:r>
      <w:r w:rsidRPr="00215E5F">
        <w:rPr>
          <w:rFonts w:ascii="TimesNewRomanPS-BoldMT" w:hAnsi="TimesNewRomanPS-BoldMT" w:cs="TimesNewRomanPS-BoldMT"/>
          <w:kern w:val="0"/>
          <w:sz w:val="20"/>
        </w:rPr>
        <w:t>while</w:t>
      </w:r>
      <w:r>
        <w:rPr>
          <w:rFonts w:ascii="TimesNewRomanPSMT" w:hAnsi="TimesNewRomanPSMT" w:cs="TimesNewRomanPSMT"/>
          <w:kern w:val="0"/>
          <w:sz w:val="20"/>
        </w:rPr>
        <w:t xml:space="preserve">: </w:t>
      </w:r>
      <w:r>
        <w:rPr>
          <w:rFonts w:ascii="TimesNewRomanPS-ItalicMT" w:hAnsi="TimesNewRomanPS-ItalicMT" w:cs="TimesNewRomanPS-ItalicMT"/>
          <w:i/>
          <w:iCs/>
          <w:kern w:val="0"/>
          <w:sz w:val="20"/>
        </w:rPr>
        <w:t xml:space="preserve">span </w:t>
      </w:r>
      <w:r>
        <w:rPr>
          <w:rFonts w:ascii="TimesNewRomanPSMT" w:hAnsi="TimesNewRomanPSMT" w:cs="TimesNewRomanPSMT"/>
          <w:kern w:val="0"/>
          <w:sz w:val="20"/>
        </w:rPr>
        <w:t xml:space="preserve">&lt; m </w:t>
      </w:r>
      <w:r w:rsidRPr="00215E5F">
        <w:rPr>
          <w:rFonts w:ascii="TimesNewRomanPS-BoldMT" w:hAnsi="TimesNewRomanPS-BoldMT" w:cs="TimesNewRomanPS-BoldMT"/>
          <w:kern w:val="0"/>
          <w:sz w:val="20"/>
        </w:rPr>
        <w:t xml:space="preserve">do </w:t>
      </w:r>
    </w:p>
    <w:p w14:paraId="204CCF23" w14:textId="1012A875" w:rsidR="00AC35DB" w:rsidRDefault="00AC35DB" w:rsidP="00AC35DB">
      <w:pPr>
        <w:widowControl/>
        <w:autoSpaceDE w:val="0"/>
        <w:autoSpaceDN w:val="0"/>
        <w:adjustRightInd w:val="0"/>
        <w:spacing w:line="240" w:lineRule="auto"/>
        <w:jc w:val="left"/>
        <w:rPr>
          <w:rFonts w:ascii="TimesNewRomanPS-BoldMT" w:hAnsi="TimesNewRomanPS-BoldMT" w:cs="TimesNewRomanPS-BoldMT"/>
          <w:b/>
          <w:bCs/>
          <w:kern w:val="0"/>
          <w:sz w:val="20"/>
        </w:rPr>
      </w:pPr>
      <w:r>
        <w:rPr>
          <w:rFonts w:ascii="TimesNewRomanPSMT" w:hAnsi="TimesNewRomanPSMT" w:cs="TimesNewRomanPSMT"/>
          <w:kern w:val="0"/>
          <w:sz w:val="20"/>
        </w:rPr>
        <w:t xml:space="preserve">4. </w:t>
      </w:r>
      <w:r w:rsidR="00215E5F">
        <w:rPr>
          <w:rFonts w:ascii="TimesNewRomanPSMT" w:hAnsi="TimesNewRomanPSMT" w:cs="TimesNewRomanPSMT"/>
          <w:kern w:val="0"/>
          <w:sz w:val="20"/>
        </w:rPr>
        <w:tab/>
      </w:r>
      <w:r w:rsidR="00215E5F">
        <w:rPr>
          <w:rFonts w:ascii="TimesNewRomanPS-BoldMT" w:hAnsi="TimesNewRomanPS-BoldMT" w:cs="TimesNewRomanPS-BoldMT"/>
          <w:kern w:val="0"/>
          <w:sz w:val="20"/>
        </w:rPr>
        <w:t>i</w:t>
      </w:r>
      <w:r w:rsidRPr="00215E5F">
        <w:rPr>
          <w:rFonts w:ascii="TimesNewRomanPS-BoldMT" w:hAnsi="TimesNewRomanPS-BoldMT" w:cs="TimesNewRomanPS-BoldMT"/>
          <w:kern w:val="0"/>
          <w:sz w:val="20"/>
        </w:rPr>
        <w:t>f</w:t>
      </w:r>
      <w:r>
        <w:rPr>
          <w:rFonts w:ascii="TimesNewRomanPS-BoldMT" w:hAnsi="TimesNewRomanPS-BoldMT" w:cs="TimesNewRomanPS-BoldMT"/>
          <w:b/>
          <w:bCs/>
          <w:kern w:val="0"/>
          <w:sz w:val="20"/>
        </w:rPr>
        <w:t xml:space="preserve"> </w:t>
      </w:r>
      <w:r>
        <w:rPr>
          <w:rFonts w:ascii="TimesNewRomanPS-ItalicMT" w:hAnsi="TimesNewRomanPS-ItalicMT" w:cs="TimesNewRomanPS-ItalicMT"/>
          <w:i/>
          <w:iCs/>
          <w:kern w:val="0"/>
          <w:sz w:val="20"/>
        </w:rPr>
        <w:t xml:space="preserve">id </w:t>
      </w:r>
      <w:r>
        <w:rPr>
          <w:rFonts w:ascii="TimesNewRomanPSMT" w:hAnsi="TimesNewRomanPSMT" w:cs="TimesNewRomanPSMT"/>
          <w:kern w:val="0"/>
          <w:sz w:val="20"/>
        </w:rPr>
        <w:t>&gt; (</w:t>
      </w:r>
      <w:r>
        <w:rPr>
          <w:rFonts w:ascii="TimesNewRomanPS-ItalicMT" w:hAnsi="TimesNewRomanPS-ItalicMT" w:cs="TimesNewRomanPS-ItalicMT"/>
          <w:i/>
          <w:iCs/>
          <w:kern w:val="0"/>
          <w:sz w:val="20"/>
        </w:rPr>
        <w:t>span</w:t>
      </w:r>
      <w:r>
        <w:rPr>
          <w:rFonts w:ascii="TimesNewRomanPSMT" w:hAnsi="TimesNewRomanPSMT" w:cs="TimesNewRomanPSMT"/>
          <w:kern w:val="0"/>
          <w:sz w:val="20"/>
        </w:rPr>
        <w:t xml:space="preserve"> 1) </w:t>
      </w:r>
      <w:r w:rsidRPr="00215E5F">
        <w:rPr>
          <w:rFonts w:ascii="TimesNewRomanPS-BoldMT" w:hAnsi="TimesNewRomanPS-BoldMT" w:cs="TimesNewRomanPS-BoldMT"/>
          <w:kern w:val="0"/>
          <w:sz w:val="20"/>
        </w:rPr>
        <w:t>do</w:t>
      </w:r>
    </w:p>
    <w:p w14:paraId="3DB33C32" w14:textId="3024DC4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13"/>
          <w:szCs w:val="13"/>
        </w:rPr>
      </w:pPr>
      <w:r>
        <w:rPr>
          <w:rFonts w:ascii="TimesNewRomanPSMT" w:hAnsi="TimesNewRomanPSMT" w:cs="TimesNewRomanPSMT"/>
          <w:kern w:val="0"/>
          <w:sz w:val="20"/>
        </w:rPr>
        <w:t xml:space="preserve">5. </w:t>
      </w:r>
      <w:r w:rsidR="00215E5F">
        <w:rPr>
          <w:rFonts w:ascii="TimesNewRomanPSMT" w:hAnsi="TimesNewRomanPSMT" w:cs="TimesNewRomanPSMT"/>
          <w:kern w:val="0"/>
          <w:sz w:val="20"/>
        </w:rPr>
        <w:tab/>
      </w:r>
      <w:r w:rsidR="00215E5F">
        <w:rPr>
          <w:rFonts w:ascii="TimesNewRomanPSMT" w:hAnsi="TimesNewRomanPSMT" w:cs="TimesNewRomanPSMT"/>
          <w:kern w:val="0"/>
          <w:sz w:val="20"/>
        </w:rPr>
        <w:tab/>
      </w:r>
      <w:r w:rsidR="00DF42FB">
        <w:rPr>
          <w:rFonts w:ascii="TimesNewRomanPS-ItalicMT" w:hAnsi="TimesNewRomanPS-ItalicMT" w:cs="TimesNewRomanPS-ItalicMT"/>
          <w:i/>
          <w:iCs/>
          <w:kern w:val="0"/>
          <w:sz w:val="20"/>
        </w:rPr>
        <w:t>S</w:t>
      </w:r>
      <w:r>
        <w:rPr>
          <w:rFonts w:ascii="TimesNewRomanPS-ItalicMT" w:hAnsi="TimesNewRomanPS-ItalicMT" w:cs="TimesNewRomanPS-ItalicMT"/>
          <w:i/>
          <w:iCs/>
          <w:kern w:val="0"/>
          <w:sz w:val="13"/>
          <w:szCs w:val="13"/>
        </w:rPr>
        <w:t>id</w:t>
      </w:r>
      <w:r w:rsidR="00215E5F">
        <w:rPr>
          <w:rFonts w:ascii="TimesNewRomanPS-ItalicMT" w:hAnsi="TimesNewRomanPS-ItalicMT" w:cs="TimesNewRomanPS-ItalicMT"/>
          <w:i/>
          <w:iCs/>
          <w:kern w:val="0"/>
          <w:sz w:val="13"/>
          <w:szCs w:val="13"/>
        </w:rPr>
        <w:t>:</w:t>
      </w:r>
      <w:r>
        <w:rPr>
          <w:rFonts w:ascii="TimesNewRomanPS-ItalicMT" w:hAnsi="TimesNewRomanPS-ItalicMT" w:cs="TimesNewRomanPS-ItalicMT"/>
          <w:i/>
          <w:iCs/>
          <w:kern w:val="0"/>
          <w:sz w:val="13"/>
          <w:szCs w:val="13"/>
        </w:rPr>
        <w:t xml:space="preserve"> </w:t>
      </w:r>
      <w:r>
        <w:rPr>
          <w:rFonts w:ascii="TimesNewRomanPSMT" w:hAnsi="TimesNewRomanPSMT" w:cs="TimesNewRomanPSMT"/>
          <w:kern w:val="0"/>
          <w:sz w:val="20"/>
        </w:rPr>
        <w:t>=</w:t>
      </w:r>
      <w:r w:rsidR="00215E5F" w:rsidRPr="00215E5F">
        <w:rPr>
          <w:rFonts w:ascii="TimesNewRomanPS-ItalicMT" w:hAnsi="TimesNewRomanPS-ItalicMT" w:cs="TimesNewRomanPS-ItalicMT"/>
          <w:i/>
          <w:iCs/>
          <w:kern w:val="0"/>
          <w:sz w:val="20"/>
        </w:rPr>
        <w:t xml:space="preserve"> </w:t>
      </w:r>
      <w:r w:rsidR="00DF42FB">
        <w:rPr>
          <w:rFonts w:ascii="TimesNewRomanPS-ItalicMT" w:hAnsi="TimesNewRomanPS-ItalicMT" w:cs="TimesNewRomanPS-ItalicMT"/>
          <w:i/>
          <w:iCs/>
          <w:kern w:val="0"/>
          <w:sz w:val="20"/>
        </w:rPr>
        <w:t>S</w:t>
      </w:r>
      <w:r w:rsidR="00215E5F" w:rsidRPr="00215E5F">
        <w:rPr>
          <w:rFonts w:ascii="TimesNewRomanPS-ItalicMT" w:hAnsi="TimesNewRomanPS-ItalicMT" w:cs="TimesNewRomanPS-ItalicMT"/>
          <w:i/>
          <w:iCs/>
          <w:kern w:val="0"/>
          <w:sz w:val="13"/>
          <w:szCs w:val="13"/>
        </w:rPr>
        <w:t>id</w:t>
      </w:r>
      <w:r>
        <w:rPr>
          <w:rFonts w:ascii="TimesNewRomanPSMT" w:hAnsi="TimesNewRomanPSMT" w:cs="TimesNewRomanPSMT"/>
          <w:kern w:val="0"/>
          <w:sz w:val="20"/>
        </w:rPr>
        <w:t xml:space="preserve"> </w:t>
      </w:r>
      <w:r w:rsidR="00215E5F">
        <w:rPr>
          <w:rFonts w:ascii="TimesNewRomanPSMT" w:hAnsi="TimesNewRomanPSMT" w:cs="TimesNewRomanPSMT"/>
          <w:kern w:val="0"/>
          <w:sz w:val="20"/>
        </w:rPr>
        <w:t xml:space="preserve">+ </w:t>
      </w:r>
      <w:r w:rsidR="00DF42FB">
        <w:rPr>
          <w:rFonts w:ascii="TimesNewRomanPS-ItalicMT" w:hAnsi="TimesNewRomanPS-ItalicMT" w:cs="TimesNewRomanPS-ItalicMT"/>
          <w:i/>
          <w:iCs/>
          <w:kern w:val="0"/>
          <w:sz w:val="20"/>
        </w:rPr>
        <w:t>S</w:t>
      </w:r>
      <w:r w:rsidRPr="00215E5F">
        <w:rPr>
          <w:rFonts w:ascii="TimesNewRomanPSMT" w:hAnsi="TimesNewRomanPSMT" w:cs="TimesNewRomanPSMT"/>
          <w:i/>
          <w:iCs/>
          <w:kern w:val="0"/>
          <w:sz w:val="13"/>
          <w:szCs w:val="13"/>
        </w:rPr>
        <w:t>(</w:t>
      </w:r>
      <w:r w:rsidRPr="00215E5F">
        <w:rPr>
          <w:rFonts w:ascii="TimesNewRomanPS-ItalicMT" w:hAnsi="TimesNewRomanPS-ItalicMT" w:cs="TimesNewRomanPS-ItalicMT"/>
          <w:i/>
          <w:iCs/>
          <w:kern w:val="0"/>
          <w:sz w:val="13"/>
          <w:szCs w:val="13"/>
        </w:rPr>
        <w:t>id-span</w:t>
      </w:r>
      <w:r w:rsidRPr="00215E5F">
        <w:rPr>
          <w:rFonts w:ascii="TimesNewRomanPSMT" w:hAnsi="TimesNewRomanPSMT" w:cs="TimesNewRomanPSMT"/>
          <w:i/>
          <w:iCs/>
          <w:kern w:val="0"/>
          <w:sz w:val="13"/>
          <w:szCs w:val="13"/>
        </w:rPr>
        <w:t>)</w:t>
      </w:r>
    </w:p>
    <w:p w14:paraId="201912C6" w14:textId="7F636F6B"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6. </w:t>
      </w:r>
      <w:r w:rsidR="00215E5F">
        <w:rPr>
          <w:rFonts w:ascii="TimesNewRomanPSMT" w:hAnsi="TimesNewRomanPSMT" w:cs="TimesNewRomanPSMT"/>
          <w:kern w:val="0"/>
          <w:sz w:val="20"/>
        </w:rPr>
        <w:tab/>
      </w:r>
      <w:r w:rsidR="009C20AA">
        <w:rPr>
          <w:rFonts w:ascii="TimesNewRomanPSMT" w:hAnsi="TimesNewRomanPSMT" w:cs="TimesNewRomanPSMT"/>
          <w:kern w:val="0"/>
          <w:sz w:val="20"/>
        </w:rPr>
        <w:t>__</w:t>
      </w:r>
      <w:proofErr w:type="spellStart"/>
      <w:r w:rsidR="00AC5C72">
        <w:rPr>
          <w:rFonts w:ascii="TimesNewRomanPSMT" w:hAnsi="TimesNewRomanPSMT" w:cs="TimesNewRomanPSMT"/>
          <w:kern w:val="0"/>
          <w:sz w:val="20"/>
        </w:rPr>
        <w:t>syncthread</w:t>
      </w:r>
      <w:proofErr w:type="spellEnd"/>
      <w:r w:rsidR="00AC5C72">
        <w:rPr>
          <w:rFonts w:ascii="TimesNewRomanPSMT" w:hAnsi="TimesNewRomanPSMT" w:cs="TimesNewRomanPSMT"/>
          <w:kern w:val="0"/>
          <w:sz w:val="20"/>
        </w:rPr>
        <w:t xml:space="preserve"> (</w:t>
      </w:r>
      <w:r w:rsidR="00CE2A09">
        <w:rPr>
          <w:rFonts w:ascii="TimesNewRomanPSMT" w:hAnsi="TimesNewRomanPSMT" w:cs="TimesNewRomanPSMT"/>
          <w:kern w:val="0"/>
          <w:sz w:val="20"/>
        </w:rPr>
        <w:t>)</w:t>
      </w:r>
      <w:r>
        <w:rPr>
          <w:rFonts w:ascii="TimesNewRomanPSMT" w:hAnsi="TimesNewRomanPSMT" w:cs="TimesNewRomanPSMT"/>
          <w:kern w:val="0"/>
          <w:sz w:val="20"/>
        </w:rPr>
        <w:t>;</w:t>
      </w:r>
    </w:p>
    <w:p w14:paraId="7CF1E9C7" w14:textId="648BB349" w:rsidR="00AC35DB" w:rsidRDefault="00AC35DB" w:rsidP="00AC35DB">
      <w:pPr>
        <w:widowControl/>
        <w:autoSpaceDE w:val="0"/>
        <w:autoSpaceDN w:val="0"/>
        <w:adjustRightInd w:val="0"/>
        <w:spacing w:line="240" w:lineRule="auto"/>
        <w:jc w:val="left"/>
        <w:rPr>
          <w:rFonts w:ascii="TimesNewRomanPSMT" w:hAnsi="TimesNewRomanPSMT" w:cs="TimesNewRomanPSMT"/>
          <w:kern w:val="0"/>
          <w:sz w:val="20"/>
        </w:rPr>
      </w:pPr>
      <w:r>
        <w:rPr>
          <w:rFonts w:ascii="TimesNewRomanPSMT" w:hAnsi="TimesNewRomanPSMT" w:cs="TimesNewRomanPSMT"/>
          <w:kern w:val="0"/>
          <w:sz w:val="20"/>
        </w:rPr>
        <w:t xml:space="preserve">7.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215E5F">
        <w:rPr>
          <w:rFonts w:ascii="TimesNewRomanPS-ItalicMT" w:hAnsi="TimesNewRomanPS-ItalicMT" w:cs="TimesNewRomanPS-ItalicMT"/>
          <w:i/>
          <w:iCs/>
          <w:kern w:val="0"/>
          <w:sz w:val="20"/>
        </w:rPr>
        <w:t>span</w:t>
      </w:r>
      <w:r w:rsidR="00215E5F">
        <w:rPr>
          <w:rFonts w:ascii="TimesNewRomanPSMT" w:hAnsi="TimesNewRomanPSMT" w:cs="TimesNewRomanPSMT"/>
          <w:kern w:val="0"/>
          <w:sz w:val="20"/>
        </w:rPr>
        <w:t xml:space="preserve"> *</w:t>
      </w:r>
      <w:r>
        <w:rPr>
          <w:rFonts w:ascii="TimesNewRomanPSMT" w:hAnsi="TimesNewRomanPSMT" w:cs="TimesNewRomanPSMT"/>
          <w:kern w:val="0"/>
          <w:sz w:val="20"/>
        </w:rPr>
        <w:t>2;</w:t>
      </w:r>
    </w:p>
    <w:p w14:paraId="5024FA1E" w14:textId="28D19486" w:rsidR="00AC35DB" w:rsidRDefault="00AC35DB" w:rsidP="00AC35DB">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r>
        <w:rPr>
          <w:rFonts w:ascii="TimesNewRomanPSMT" w:hAnsi="TimesNewRomanPSMT" w:cs="TimesNewRomanPSMT"/>
          <w:kern w:val="0"/>
          <w:sz w:val="20"/>
        </w:rPr>
        <w:t xml:space="preserve">8. </w:t>
      </w:r>
      <w:r w:rsidR="00215E5F">
        <w:rPr>
          <w:rFonts w:ascii="TimesNewRomanPS-ItalicMT" w:hAnsi="TimesNewRomanPS-ItalicMT" w:cs="TimesNewRomanPS-ItalicMT"/>
          <w:i/>
          <w:iCs/>
          <w:kern w:val="0"/>
          <w:sz w:val="20"/>
        </w:rPr>
        <w:t>S</w:t>
      </w:r>
      <w:r w:rsidR="00AF4C2E">
        <w:rPr>
          <w:rFonts w:ascii="TimesNewRomanPS-ItalicMT" w:hAnsi="TimesNewRomanPS-ItalicMT" w:cs="TimesNewRomanPS-ItalicMT"/>
          <w:i/>
          <w:iCs/>
          <w:kern w:val="0"/>
          <w:sz w:val="20"/>
        </w:rPr>
        <w:t>um</w:t>
      </w:r>
      <w:r>
        <w:rPr>
          <w:rFonts w:ascii="TimesNewRomanPS-ItalicMT" w:hAnsi="TimesNewRomanPS-ItalicMT" w:cs="TimesNewRomanPS-ItalicMT"/>
          <w:i/>
          <w:iCs/>
          <w:kern w:val="0"/>
          <w:sz w:val="13"/>
          <w:szCs w:val="13"/>
        </w:rPr>
        <w:t>m-</w:t>
      </w:r>
      <w:r w:rsidR="0013261E">
        <w:rPr>
          <w:rFonts w:ascii="TimesNewRomanPS-ItalicMT" w:hAnsi="TimesNewRomanPS-ItalicMT" w:cs="TimesNewRomanPS-ItalicMT"/>
          <w:i/>
          <w:iCs/>
          <w:kern w:val="0"/>
          <w:sz w:val="13"/>
          <w:szCs w:val="13"/>
        </w:rPr>
        <w:t>1:</w:t>
      </w:r>
      <w:r w:rsidR="0013261E">
        <w:rPr>
          <w:rFonts w:ascii="TimesNewRomanPSMT" w:hAnsi="TimesNewRomanPSMT" w:cs="TimesNewRomanPSMT"/>
          <w:kern w:val="0"/>
          <w:sz w:val="20"/>
        </w:rPr>
        <w:t xml:space="preserve"> =</w:t>
      </w:r>
      <w:r>
        <w:rPr>
          <w:rFonts w:ascii="TimesNewRomanPSMT" w:hAnsi="TimesNewRomanPSMT" w:cs="TimesNewRomanPSMT"/>
          <w:kern w:val="0"/>
          <w:sz w:val="20"/>
        </w:rPr>
        <w:t xml:space="preserve"> </w:t>
      </w:r>
      <w:r w:rsidR="00DF42FB">
        <w:rPr>
          <w:rFonts w:ascii="TimesNewRomanPSMT" w:hAnsi="TimesNewRomanPSMT" w:cs="TimesNewRomanPSMT"/>
          <w:kern w:val="0"/>
          <w:sz w:val="20"/>
        </w:rPr>
        <w:t>S</w:t>
      </w:r>
      <w:r w:rsidR="00215E5F">
        <w:rPr>
          <w:rFonts w:ascii="TimesNewRomanPSMT" w:hAnsi="TimesNewRomanPSMT" w:cs="TimesNewRomanPSMT"/>
          <w:kern w:val="0"/>
          <w:sz w:val="20"/>
        </w:rPr>
        <w:t xml:space="preserve"> </w:t>
      </w:r>
      <w:r>
        <w:rPr>
          <w:rFonts w:ascii="TimesNewRomanPS-ItalicMT" w:hAnsi="TimesNewRomanPS-ItalicMT" w:cs="TimesNewRomanPS-ItalicMT"/>
          <w:i/>
          <w:iCs/>
          <w:kern w:val="0"/>
          <w:sz w:val="13"/>
          <w:szCs w:val="13"/>
        </w:rPr>
        <w:t>m-1</w:t>
      </w:r>
    </w:p>
    <w:p w14:paraId="3AA5CD4E" w14:textId="3818B543" w:rsidR="00AC35DB" w:rsidRPr="00215E5F" w:rsidRDefault="00AC35DB" w:rsidP="00AC35DB">
      <w:pPr>
        <w:widowControl/>
        <w:autoSpaceDE w:val="0"/>
        <w:autoSpaceDN w:val="0"/>
        <w:adjustRightInd w:val="0"/>
        <w:spacing w:line="240" w:lineRule="auto"/>
        <w:jc w:val="left"/>
        <w:rPr>
          <w:rFonts w:ascii="TimesNewRomanPS-BoldMT" w:hAnsi="TimesNewRomanPS-BoldMT" w:cs="TimesNewRomanPS-BoldMT"/>
          <w:kern w:val="0"/>
          <w:sz w:val="20"/>
        </w:rPr>
      </w:pPr>
      <w:r w:rsidRPr="00215E5F">
        <w:rPr>
          <w:rFonts w:ascii="TimesNewRomanPS-BoldMT" w:hAnsi="TimesNewRomanPS-BoldMT" w:cs="TimesNewRomanPS-BoldMT"/>
          <w:kern w:val="0"/>
          <w:sz w:val="20"/>
        </w:rPr>
        <w:t>9. end</w:t>
      </w:r>
    </w:p>
    <w:p w14:paraId="001A5A5A" w14:textId="3A59DCF5" w:rsidR="00AC35DB" w:rsidRPr="00215E5F" w:rsidRDefault="00215E5F" w:rsidP="00215E5F">
      <w:pPr>
        <w:widowControl/>
        <w:autoSpaceDE w:val="0"/>
        <w:autoSpaceDN w:val="0"/>
        <w:adjustRightInd w:val="0"/>
        <w:spacing w:line="240" w:lineRule="auto"/>
        <w:jc w:val="left"/>
        <w:rPr>
          <w:rFonts w:ascii="TimesNewRomanPS-ItalicMT" w:hAnsi="TimesNewRomanPS-ItalicMT" w:cs="TimesNewRomanPS-ItalicMT"/>
          <w:i/>
          <w:iCs/>
          <w:kern w:val="0"/>
          <w:sz w:val="13"/>
          <w:szCs w:val="13"/>
        </w:rPr>
      </w:pPr>
      <w:r>
        <w:rPr>
          <w:rFonts w:ascii="TimesNewRomanPS-ItalicMT" w:hAnsi="TimesNewRomanPS-ItalicMT" w:cs="TimesNewRomanPS-ItalicMT"/>
          <w:i/>
          <w:iCs/>
          <w:noProof/>
          <w:kern w:val="0"/>
          <w:sz w:val="13"/>
          <w:szCs w:val="13"/>
        </w:rPr>
        <mc:AlternateContent>
          <mc:Choice Requires="wps">
            <w:drawing>
              <wp:anchor distT="0" distB="0" distL="114300" distR="114300" simplePos="0" relativeHeight="251658242" behindDoc="0" locked="0" layoutInCell="1" allowOverlap="1" wp14:anchorId="5AA80177" wp14:editId="59348169">
                <wp:simplePos x="0" y="0"/>
                <wp:positionH relativeFrom="column">
                  <wp:align>right</wp:align>
                </wp:positionH>
                <wp:positionV relativeFrom="paragraph">
                  <wp:posOffset>3224</wp:posOffset>
                </wp:positionV>
                <wp:extent cx="3059577" cy="35169"/>
                <wp:effectExtent l="0" t="0" r="26670" b="22225"/>
                <wp:wrapNone/>
                <wp:docPr id="9" name="Straight Connector 9"/>
                <wp:cNvGraphicFramePr/>
                <a:graphic xmlns:a="http://schemas.openxmlformats.org/drawingml/2006/main">
                  <a:graphicData uri="http://schemas.microsoft.com/office/word/2010/wordprocessingShape">
                    <wps:wsp>
                      <wps:cNvCnPr/>
                      <wps:spPr>
                        <a:xfrm flipV="1">
                          <a:off x="0" y="0"/>
                          <a:ext cx="3059577" cy="35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78D23" id="Straight Connector 9" o:spid="_x0000_s1026" style="position:absolute;flip:y;z-index:25165824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9.7pt,.25pt" to="430.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" strokecolor="black [3040]"/>
            </w:pict>
          </mc:Fallback>
        </mc:AlternateContent>
      </w:r>
    </w:p>
    <w:p w14:paraId="7CB334A6" w14:textId="008EF354" w:rsidR="00217570" w:rsidRDefault="00217570" w:rsidP="00217570">
      <w:pPr>
        <w:pStyle w:val="PARAGRAPHnoindent"/>
        <w:rPr>
          <w:color w:val="000000"/>
        </w:rPr>
      </w:pPr>
      <w:r w:rsidRPr="00217570">
        <w:rPr>
          <w:color w:val="000000"/>
        </w:rPr>
        <w:t xml:space="preserve">After the successful execution of the Prefix sum it is time to </w:t>
      </w:r>
      <w:r w:rsidR="00600F20" w:rsidRPr="00217570">
        <w:rPr>
          <w:color w:val="000000"/>
        </w:rPr>
        <w:t>investigate</w:t>
      </w:r>
      <w:r w:rsidRPr="00217570">
        <w:rPr>
          <w:color w:val="000000"/>
        </w:rPr>
        <w:t xml:space="preserve"> the Distance as a measure of matrix between the samples.</w:t>
      </w:r>
      <w:r w:rsidRPr="00DD0197">
        <w:rPr>
          <w:color w:val="000000"/>
        </w:rPr>
        <w:t xml:space="preserve"> We will be </w:t>
      </w:r>
      <w:proofErr w:type="spellStart"/>
      <w:r w:rsidRPr="00DD0197">
        <w:rPr>
          <w:color w:val="000000"/>
        </w:rPr>
        <w:t>lookinginto</w:t>
      </w:r>
      <w:proofErr w:type="spellEnd"/>
      <w:r w:rsidRPr="00DD0197">
        <w:rPr>
          <w:color w:val="000000"/>
        </w:rPr>
        <w:t xml:space="preserve"> </w:t>
      </w:r>
      <w:r w:rsidR="00B0197D" w:rsidRPr="00DD0197">
        <w:rPr>
          <w:color w:val="000000"/>
        </w:rPr>
        <w:t>a parallel algorithm</w:t>
      </w:r>
      <w:r w:rsidR="00407FDD" w:rsidRPr="00DD0197">
        <w:rPr>
          <w:color w:val="000000"/>
        </w:rPr>
        <w:t xml:space="preserve"> that best performs the </w:t>
      </w:r>
      <w:r w:rsidR="009E0DD4" w:rsidRPr="00DD0197">
        <w:rPr>
          <w:color w:val="000000"/>
        </w:rPr>
        <w:t>distance in the form a matrix.</w:t>
      </w:r>
      <w:r w:rsidR="007F4383" w:rsidRPr="00DD0197">
        <w:rPr>
          <w:color w:val="000000"/>
        </w:rPr>
        <w:t xml:space="preserve"> We name this as </w:t>
      </w:r>
      <w:r w:rsidR="00394BB0" w:rsidRPr="00DD0197">
        <w:rPr>
          <w:color w:val="000000"/>
        </w:rPr>
        <w:t>Distance matrix between the samples.</w:t>
      </w:r>
    </w:p>
    <w:p w14:paraId="2A38FC09" w14:textId="77777777" w:rsidR="00EC4C1A" w:rsidRDefault="00EC4C1A" w:rsidP="00EC4C1A">
      <w:pPr>
        <w:pStyle w:val="PARAGRAPH"/>
      </w:pPr>
    </w:p>
    <w:p w14:paraId="0F51343E" w14:textId="26C8E635" w:rsidR="00EC4C1A" w:rsidRPr="00EC4C1A" w:rsidRDefault="00DA59B5" w:rsidP="00EC4C1A">
      <w:pPr>
        <w:widowControl/>
        <w:spacing w:line="240" w:lineRule="auto"/>
        <w:textAlignment w:val="baseline"/>
        <w:rPr>
          <w:color w:val="000000"/>
        </w:rPr>
      </w:pPr>
      <w:r>
        <w:rPr>
          <w:color w:val="000000"/>
        </w:rPr>
        <w:t xml:space="preserve">2. </w:t>
      </w:r>
      <w:r w:rsidR="00EC4C1A" w:rsidRPr="00011208">
        <w:rPr>
          <w:b/>
          <w:bCs/>
          <w:color w:val="000000"/>
        </w:rPr>
        <w:t>Distance Matrix between Samples</w:t>
      </w:r>
      <w:r w:rsidR="00EC4C1A" w:rsidRPr="00EC4C1A">
        <w:rPr>
          <w:color w:val="000000"/>
        </w:rPr>
        <w:t> –</w:t>
      </w:r>
      <w:r w:rsidR="0047513A">
        <w:rPr>
          <w:color w:val="000000"/>
        </w:rPr>
        <w:t>W</w:t>
      </w:r>
      <w:r w:rsidR="00EC4C1A" w:rsidRPr="00EC4C1A">
        <w:rPr>
          <w:color w:val="000000"/>
        </w:rPr>
        <w:t xml:space="preserve">e generate a matrix of distances between the test data </w:t>
      </w:r>
      <w:r w:rsidR="0047513A">
        <w:rPr>
          <w:color w:val="000000"/>
        </w:rPr>
        <w:t xml:space="preserve">which is the </w:t>
      </w:r>
      <w:r w:rsidR="00AD25D1">
        <w:rPr>
          <w:color w:val="000000"/>
        </w:rPr>
        <w:t xml:space="preserve">key </w:t>
      </w:r>
      <w:r w:rsidR="0047513A">
        <w:rPr>
          <w:color w:val="000000"/>
        </w:rPr>
        <w:t xml:space="preserve">part of </w:t>
      </w:r>
      <w:r w:rsidR="00B77143">
        <w:rPr>
          <w:color w:val="000000"/>
        </w:rPr>
        <w:t xml:space="preserve">this algorithm </w:t>
      </w:r>
      <w:r w:rsidR="00EC4C1A" w:rsidRPr="00EC4C1A">
        <w:rPr>
          <w:color w:val="000000"/>
        </w:rPr>
        <w:t>and every</w:t>
      </w:r>
      <w:r w:rsidR="00B77143">
        <w:rPr>
          <w:color w:val="000000"/>
        </w:rPr>
        <w:t xml:space="preserve"> other</w:t>
      </w:r>
      <w:r w:rsidR="00EC4C1A" w:rsidRPr="00EC4C1A">
        <w:rPr>
          <w:color w:val="000000"/>
        </w:rPr>
        <w:t xml:space="preserve"> samples of the training data.  </w:t>
      </w:r>
      <w:r w:rsidR="00442443">
        <w:rPr>
          <w:color w:val="000000"/>
        </w:rPr>
        <w:t>F</w:t>
      </w:r>
      <w:r w:rsidR="00EC4C1A" w:rsidRPr="00EC4C1A">
        <w:rPr>
          <w:color w:val="000000"/>
        </w:rPr>
        <w:t>irstly</w:t>
      </w:r>
      <w:r w:rsidR="00442443">
        <w:rPr>
          <w:color w:val="000000"/>
        </w:rPr>
        <w:t>, we</w:t>
      </w:r>
      <w:r w:rsidR="00EC4C1A" w:rsidRPr="00EC4C1A">
        <w:rPr>
          <w:color w:val="000000"/>
        </w:rPr>
        <w:t xml:space="preserve"> comput</w:t>
      </w:r>
      <w:r w:rsidR="00442443">
        <w:rPr>
          <w:color w:val="000000"/>
        </w:rPr>
        <w:t>e</w:t>
      </w:r>
      <w:r w:rsidR="00EC4C1A" w:rsidRPr="00EC4C1A">
        <w:rPr>
          <w:color w:val="000000"/>
        </w:rPr>
        <w:t xml:space="preserve"> the distance vector r</w:t>
      </w:r>
      <w:r w:rsidR="00442443">
        <w:rPr>
          <w:color w:val="000000"/>
        </w:rPr>
        <w:t xml:space="preserve"> and </w:t>
      </w:r>
      <w:r w:rsidR="00EC4C1A" w:rsidRPr="00EC4C1A">
        <w:rPr>
          <w:color w:val="000000"/>
        </w:rPr>
        <w:t xml:space="preserve">then call the Sample Distance Prefix Sum algorithm to compute distance d in parallel and lastly assign value </w:t>
      </w:r>
      <w:proofErr w:type="spellStart"/>
      <w:r w:rsidR="00EC4C1A" w:rsidRPr="00EC4C1A">
        <w:rPr>
          <w:color w:val="000000"/>
        </w:rPr>
        <w:t>d</w:t>
      </w:r>
      <w:r w:rsidR="00EC4C1A" w:rsidRPr="00442443">
        <w:rPr>
          <w:color w:val="000000"/>
          <w:vertAlign w:val="subscript"/>
        </w:rPr>
        <w:t>ij</w:t>
      </w:r>
      <w:proofErr w:type="spellEnd"/>
      <w:r w:rsidR="00EC4C1A" w:rsidRPr="00EC4C1A">
        <w:rPr>
          <w:color w:val="000000"/>
        </w:rPr>
        <w:t xml:space="preserve"> to the distance matrix Ds. When calculating r = g (x</w:t>
      </w:r>
      <w:r w:rsidR="00EC4C1A" w:rsidRPr="00442443">
        <w:rPr>
          <w:color w:val="000000"/>
          <w:vertAlign w:val="subscript"/>
        </w:rPr>
        <w:t>i</w:t>
      </w:r>
      <w:r w:rsidR="00EC4C1A" w:rsidRPr="00EC4C1A">
        <w:rPr>
          <w:color w:val="000000"/>
        </w:rPr>
        <w:t xml:space="preserve"> - </w:t>
      </w:r>
      <w:proofErr w:type="spellStart"/>
      <w:r w:rsidR="00EC4C1A" w:rsidRPr="00EC4C1A">
        <w:rPr>
          <w:color w:val="000000"/>
        </w:rPr>
        <w:t>y</w:t>
      </w:r>
      <w:r w:rsidR="00EC4C1A" w:rsidRPr="00442443">
        <w:rPr>
          <w:color w:val="000000"/>
          <w:vertAlign w:val="subscript"/>
        </w:rPr>
        <w:t>i</w:t>
      </w:r>
      <w:proofErr w:type="spellEnd"/>
      <w:r w:rsidR="00EC4C1A" w:rsidRPr="00EC4C1A">
        <w:rPr>
          <w:color w:val="000000"/>
        </w:rPr>
        <w:t>), m threads (</w:t>
      </w:r>
      <w:r w:rsidR="00442443">
        <w:rPr>
          <w:color w:val="000000"/>
        </w:rPr>
        <w:t>T</w:t>
      </w:r>
      <w:r w:rsidR="00EC4C1A" w:rsidRPr="00442443">
        <w:rPr>
          <w:color w:val="000000"/>
          <w:vertAlign w:val="subscript"/>
        </w:rPr>
        <w:t>0</w:t>
      </w:r>
      <w:r w:rsidR="00EC4C1A" w:rsidRPr="00EC4C1A">
        <w:rPr>
          <w:color w:val="000000"/>
        </w:rPr>
        <w:t xml:space="preserve">, </w:t>
      </w:r>
      <w:r w:rsidR="00442443">
        <w:rPr>
          <w:color w:val="000000"/>
        </w:rPr>
        <w:t>T</w:t>
      </w:r>
      <w:r w:rsidR="00EC4C1A" w:rsidRPr="00442443">
        <w:rPr>
          <w:color w:val="000000"/>
          <w:vertAlign w:val="subscript"/>
        </w:rPr>
        <w:t>1</w:t>
      </w:r>
      <w:r w:rsidR="00EC4C1A" w:rsidRPr="00EC4C1A">
        <w:rPr>
          <w:color w:val="000000"/>
        </w:rPr>
        <w:t xml:space="preserve"> …, </w:t>
      </w:r>
      <w:r w:rsidR="00442443">
        <w:rPr>
          <w:color w:val="000000"/>
        </w:rPr>
        <w:t>T</w:t>
      </w:r>
      <w:r w:rsidR="00EC4C1A" w:rsidRPr="00442443">
        <w:rPr>
          <w:color w:val="000000"/>
          <w:vertAlign w:val="subscript"/>
        </w:rPr>
        <w:t>m-1</w:t>
      </w:r>
      <w:r w:rsidR="00EC4C1A" w:rsidRPr="00EC4C1A">
        <w:rPr>
          <w:color w:val="000000"/>
        </w:rPr>
        <w:t xml:space="preserve">) are enabled. </w:t>
      </w:r>
      <w:r w:rsidR="00442443">
        <w:rPr>
          <w:color w:val="000000"/>
        </w:rPr>
        <w:t>T</w:t>
      </w:r>
      <w:r w:rsidR="00EC4C1A" w:rsidRPr="00EC4C1A">
        <w:rPr>
          <w:color w:val="000000"/>
        </w:rPr>
        <w:t>hread </w:t>
      </w:r>
      <w:proofErr w:type="spellStart"/>
      <w:r w:rsidR="00442443">
        <w:rPr>
          <w:color w:val="000000"/>
        </w:rPr>
        <w:t>T</w:t>
      </w:r>
      <w:r w:rsidR="00EC4C1A" w:rsidRPr="00442443">
        <w:rPr>
          <w:color w:val="000000"/>
          <w:vertAlign w:val="subscript"/>
        </w:rPr>
        <w:t>i</w:t>
      </w:r>
      <w:proofErr w:type="spellEnd"/>
      <w:r w:rsidR="00EC4C1A" w:rsidRPr="00EC4C1A">
        <w:rPr>
          <w:color w:val="000000"/>
        </w:rPr>
        <w:t xml:space="preserve"> is responsible for executing the calculated </w:t>
      </w:r>
      <w:r w:rsidR="00442443">
        <w:rPr>
          <w:color w:val="000000"/>
        </w:rPr>
        <w:t>C</w:t>
      </w:r>
      <w:r w:rsidR="00EC4C1A" w:rsidRPr="00442443">
        <w:rPr>
          <w:color w:val="000000"/>
          <w:vertAlign w:val="subscript"/>
        </w:rPr>
        <w:t>i</w:t>
      </w:r>
      <w:r w:rsidR="00EC4C1A" w:rsidRPr="00EC4C1A">
        <w:rPr>
          <w:color w:val="000000"/>
        </w:rPr>
        <w:t xml:space="preserve"> = (a</w:t>
      </w:r>
      <w:r w:rsidR="00EC4C1A" w:rsidRPr="00442443">
        <w:rPr>
          <w:color w:val="000000"/>
          <w:vertAlign w:val="subscript"/>
        </w:rPr>
        <w:t>i</w:t>
      </w:r>
      <w:r w:rsidR="00EC4C1A" w:rsidRPr="00EC4C1A">
        <w:rPr>
          <w:color w:val="000000"/>
        </w:rPr>
        <w:t xml:space="preserve"> - b</w:t>
      </w:r>
      <w:r w:rsidR="00EC4C1A" w:rsidRPr="00442443">
        <w:rPr>
          <w:color w:val="000000"/>
          <w:vertAlign w:val="subscript"/>
        </w:rPr>
        <w:t>i</w:t>
      </w:r>
      <w:r w:rsidR="00EC4C1A" w:rsidRPr="00EC4C1A">
        <w:rPr>
          <w:color w:val="000000"/>
        </w:rPr>
        <w:t>)</w:t>
      </w:r>
      <w:r w:rsidR="00EC4C1A" w:rsidRPr="00442443">
        <w:rPr>
          <w:color w:val="000000"/>
          <w:vertAlign w:val="superscript"/>
        </w:rPr>
        <w:t>2</w:t>
      </w:r>
      <w:r w:rsidR="00EC4C1A" w:rsidRPr="00EC4C1A">
        <w:rPr>
          <w:rFonts w:ascii="MS Mincho" w:eastAsia="MS Mincho" w:hAnsi="MS Mincho" w:cs="MS Mincho" w:hint="eastAsia"/>
          <w:color w:val="000000"/>
        </w:rPr>
        <w:t>，</w:t>
      </w:r>
      <w:r w:rsidR="00EC4C1A" w:rsidRPr="00EC4C1A">
        <w:rPr>
          <w:color w:val="000000"/>
        </w:rPr>
        <w:t>the result c</w:t>
      </w:r>
      <w:r w:rsidR="00EC4C1A" w:rsidRPr="00442443">
        <w:rPr>
          <w:color w:val="000000"/>
          <w:vertAlign w:val="subscript"/>
        </w:rPr>
        <w:t>i</w:t>
      </w:r>
      <w:r w:rsidR="00EC4C1A" w:rsidRPr="00EC4C1A">
        <w:rPr>
          <w:color w:val="000000"/>
        </w:rPr>
        <w:t xml:space="preserve"> is stored in the local memory and r = (</w:t>
      </w:r>
      <w:r w:rsidR="00442443">
        <w:rPr>
          <w:color w:val="000000"/>
        </w:rPr>
        <w:t>C</w:t>
      </w:r>
      <w:r w:rsidR="00EC4C1A" w:rsidRPr="00FA5589">
        <w:rPr>
          <w:color w:val="000000"/>
          <w:vertAlign w:val="subscript"/>
        </w:rPr>
        <w:t>0</w:t>
      </w:r>
      <w:r w:rsidR="00EC4C1A" w:rsidRPr="00EC4C1A">
        <w:rPr>
          <w:color w:val="000000"/>
        </w:rPr>
        <w:t xml:space="preserve">, </w:t>
      </w:r>
      <w:r w:rsidR="00442443">
        <w:rPr>
          <w:color w:val="000000"/>
        </w:rPr>
        <w:t>C</w:t>
      </w:r>
      <w:r w:rsidR="00EC4C1A" w:rsidRPr="00FA5589">
        <w:rPr>
          <w:color w:val="000000"/>
          <w:vertAlign w:val="subscript"/>
        </w:rPr>
        <w:t>1</w:t>
      </w:r>
      <w:r w:rsidR="00EC4C1A" w:rsidRPr="00EC4C1A">
        <w:rPr>
          <w:color w:val="000000"/>
        </w:rPr>
        <w:t xml:space="preserve"> …, </w:t>
      </w:r>
      <w:r w:rsidR="00442443">
        <w:rPr>
          <w:color w:val="000000"/>
        </w:rPr>
        <w:t>C</w:t>
      </w:r>
      <w:r w:rsidR="00EC4C1A" w:rsidRPr="00FA5589">
        <w:rPr>
          <w:color w:val="000000"/>
          <w:vertAlign w:val="subscript"/>
        </w:rPr>
        <w:t>m-1</w:t>
      </w:r>
      <w:r w:rsidR="00EC4C1A" w:rsidRPr="00EC4C1A">
        <w:rPr>
          <w:color w:val="000000"/>
        </w:rPr>
        <w:t>). </w:t>
      </w:r>
    </w:p>
    <w:p w14:paraId="5E898074" w14:textId="660CACE1" w:rsidR="00EC4C1A" w:rsidRPr="008456B0" w:rsidRDefault="001D3BBF" w:rsidP="00EC4C1A">
      <w:pPr>
        <w:pStyle w:val="PARAGRAPH"/>
        <w:ind w:firstLine="0"/>
      </w:pPr>
      <w:r>
        <w:rPr>
          <w:noProof/>
          <w:color w:val="000000"/>
        </w:rPr>
        <mc:AlternateContent>
          <mc:Choice Requires="wps">
            <w:drawing>
              <wp:anchor distT="0" distB="0" distL="114300" distR="114300" simplePos="0" relativeHeight="251658243" behindDoc="0" locked="0" layoutInCell="1" allowOverlap="1" wp14:anchorId="73527E16" wp14:editId="74BC1AB4">
                <wp:simplePos x="0" y="0"/>
                <wp:positionH relativeFrom="margin">
                  <wp:posOffset>0</wp:posOffset>
                </wp:positionH>
                <wp:positionV relativeFrom="paragraph">
                  <wp:posOffset>97521</wp:posOffset>
                </wp:positionV>
                <wp:extent cx="3075940" cy="11430"/>
                <wp:effectExtent l="0" t="0" r="29210" b="26670"/>
                <wp:wrapNone/>
                <wp:docPr id="10" name="Straight Connector 10"/>
                <wp:cNvGraphicFramePr/>
                <a:graphic xmlns:a="http://schemas.openxmlformats.org/drawingml/2006/main">
                  <a:graphicData uri="http://schemas.microsoft.com/office/word/2010/wordprocessingShape">
                    <wps:wsp>
                      <wps:cNvCnPr/>
                      <wps:spPr>
                        <a:xfrm flipV="1">
                          <a:off x="0" y="0"/>
                          <a:ext cx="307594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0114D" id="Straight Connector 10" o:spid="_x0000_s1026"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7pt" to="242.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" strokecolor="black [3040]">
                <w10:wrap anchorx="margin"/>
              </v:line>
            </w:pict>
          </mc:Fallback>
        </mc:AlternateContent>
      </w:r>
    </w:p>
    <w:p w14:paraId="280FA422" w14:textId="50DCDCF4" w:rsidR="005E0091" w:rsidRPr="005E0091" w:rsidRDefault="00F02367" w:rsidP="005E0091">
      <w:pPr>
        <w:pStyle w:val="PARAGRAPH"/>
        <w:ind w:firstLine="0"/>
        <w:rPr>
          <w:b/>
          <w:bCs/>
          <w:color w:val="000000"/>
        </w:rPr>
      </w:pPr>
      <w:r w:rsidRPr="008461AD">
        <w:rPr>
          <w:b/>
          <w:bCs/>
          <w:color w:val="000000"/>
        </w:rPr>
        <w:t>Algorithm 2 Distance matrix between samples</w:t>
      </w:r>
    </w:p>
    <w:p w14:paraId="2F267097" w14:textId="44154E3D" w:rsidR="001D3BBF" w:rsidRPr="008461AD" w:rsidRDefault="001D3BBF" w:rsidP="0015102F">
      <w:pPr>
        <w:pStyle w:val="PARAGRAPH"/>
        <w:ind w:firstLine="0"/>
        <w:rPr>
          <w:b/>
          <w:color w:val="000000"/>
        </w:rPr>
      </w:pPr>
      <w:r w:rsidRPr="008461AD">
        <w:rPr>
          <w:b/>
          <w:noProof/>
          <w:color w:val="000000"/>
        </w:rPr>
        <mc:AlternateContent>
          <mc:Choice Requires="wps">
            <w:drawing>
              <wp:anchor distT="0" distB="0" distL="114300" distR="114300" simplePos="0" relativeHeight="251658244" behindDoc="0" locked="0" layoutInCell="1" allowOverlap="1" wp14:anchorId="7DD1444A" wp14:editId="3AFDE834">
                <wp:simplePos x="0" y="0"/>
                <wp:positionH relativeFrom="margin">
                  <wp:posOffset>0</wp:posOffset>
                </wp:positionH>
                <wp:positionV relativeFrom="paragraph">
                  <wp:posOffset>3810</wp:posOffset>
                </wp:positionV>
                <wp:extent cx="3064510" cy="11430"/>
                <wp:effectExtent l="0" t="0" r="21590" b="26670"/>
                <wp:wrapNone/>
                <wp:docPr id="6" name="Straight Connector 6"/>
                <wp:cNvGraphicFramePr/>
                <a:graphic xmlns:a="http://schemas.openxmlformats.org/drawingml/2006/main">
                  <a:graphicData uri="http://schemas.microsoft.com/office/word/2010/wordprocessingShape">
                    <wps:wsp>
                      <wps:cNvCnPr/>
                      <wps:spPr>
                        <a:xfrm flipV="1">
                          <a:off x="0" y="0"/>
                          <a:ext cx="306451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7A63E" id="Straight Connector 6"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24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" strokecolor="black [3040]">
                <w10:wrap anchorx="margin"/>
              </v:line>
            </w:pict>
          </mc:Fallback>
        </mc:AlternateContent>
      </w:r>
    </w:p>
    <w:p w14:paraId="01AB9A98" w14:textId="2157E6E2" w:rsidR="00C21DA1" w:rsidRPr="00011208" w:rsidRDefault="0015102F" w:rsidP="00C21DA1">
      <w:pPr>
        <w:widowControl/>
        <w:autoSpaceDE w:val="0"/>
        <w:autoSpaceDN w:val="0"/>
        <w:adjustRightInd w:val="0"/>
        <w:spacing w:line="240" w:lineRule="auto"/>
        <w:jc w:val="left"/>
        <w:rPr>
          <w:color w:val="000000"/>
        </w:rPr>
      </w:pPr>
      <w:r w:rsidRPr="0013261E">
        <w:rPr>
          <w:b/>
          <w:bCs/>
          <w:color w:val="000000"/>
        </w:rPr>
        <w:t>Input</w:t>
      </w:r>
      <w:r w:rsidRPr="00011208">
        <w:rPr>
          <w:color w:val="000000"/>
        </w:rPr>
        <w:t xml:space="preserve">: </w:t>
      </w:r>
      <w:r w:rsidR="008F29EE" w:rsidRPr="00011208">
        <w:rPr>
          <w:color w:val="000000"/>
        </w:rPr>
        <w:t xml:space="preserve"> </w:t>
      </w:r>
      <w:r w:rsidRPr="00011208">
        <w:rPr>
          <w:color w:val="000000"/>
        </w:rPr>
        <w:t>sample set S</w:t>
      </w:r>
      <w:r w:rsidR="00066A7D" w:rsidRPr="00011208">
        <w:rPr>
          <w:color w:val="000000"/>
        </w:rPr>
        <w:t>um</w:t>
      </w:r>
      <w:r w:rsidRPr="00011208">
        <w:rPr>
          <w:color w:val="000000"/>
        </w:rPr>
        <w:t xml:space="preserve"> = </w:t>
      </w:r>
      <w:r w:rsidR="008461AD" w:rsidRPr="00011208">
        <w:rPr>
          <w:color w:val="000000"/>
        </w:rPr>
        <w:t>{</w:t>
      </w:r>
      <w:r w:rsidR="008461AD">
        <w:rPr>
          <w:color w:val="000000"/>
        </w:rPr>
        <w:t>Sum</w:t>
      </w:r>
      <w:r w:rsidRPr="008461AD">
        <w:rPr>
          <w:color w:val="000000"/>
          <w:vertAlign w:val="subscript"/>
        </w:rPr>
        <w:t>0</w:t>
      </w:r>
      <w:r w:rsidRPr="00011208">
        <w:rPr>
          <w:color w:val="000000"/>
        </w:rPr>
        <w:t xml:space="preserve">, </w:t>
      </w:r>
      <w:r w:rsidR="00256315" w:rsidRPr="00011208">
        <w:rPr>
          <w:color w:val="000000"/>
        </w:rPr>
        <w:t>Sum</w:t>
      </w:r>
      <w:r w:rsidRPr="008461AD">
        <w:rPr>
          <w:color w:val="000000"/>
          <w:vertAlign w:val="subscript"/>
        </w:rPr>
        <w:t>1</w:t>
      </w:r>
      <w:r w:rsidRPr="00011208">
        <w:rPr>
          <w:color w:val="000000"/>
        </w:rPr>
        <w:t xml:space="preserve">, … </w:t>
      </w:r>
      <w:r w:rsidR="00256315" w:rsidRPr="00011208">
        <w:rPr>
          <w:color w:val="000000"/>
        </w:rPr>
        <w:t>Sum</w:t>
      </w:r>
      <w:r w:rsidRPr="008461AD">
        <w:rPr>
          <w:color w:val="000000"/>
          <w:vertAlign w:val="subscript"/>
        </w:rPr>
        <w:t>n-1</w:t>
      </w:r>
      <w:r w:rsidRPr="00011208">
        <w:rPr>
          <w:color w:val="000000"/>
        </w:rPr>
        <w:t xml:space="preserve">} and </w:t>
      </w:r>
      <w:r w:rsidR="00256315" w:rsidRPr="00011208">
        <w:rPr>
          <w:color w:val="000000"/>
        </w:rPr>
        <w:t xml:space="preserve">di- </w:t>
      </w:r>
      <w:proofErr w:type="spellStart"/>
      <w:r w:rsidR="00256315" w:rsidRPr="00011208">
        <w:rPr>
          <w:color w:val="000000"/>
        </w:rPr>
        <w:t>mension</w:t>
      </w:r>
      <w:proofErr w:type="spellEnd"/>
      <w:r w:rsidRPr="00011208">
        <w:rPr>
          <w:color w:val="000000"/>
        </w:rPr>
        <w:t xml:space="preserve"> </w:t>
      </w:r>
    </w:p>
    <w:p w14:paraId="20F2D237" w14:textId="16DE48D3" w:rsidR="00601AC9" w:rsidRPr="00011208" w:rsidRDefault="0015102F" w:rsidP="00C21DA1">
      <w:pPr>
        <w:widowControl/>
        <w:autoSpaceDE w:val="0"/>
        <w:autoSpaceDN w:val="0"/>
        <w:adjustRightInd w:val="0"/>
        <w:spacing w:line="240" w:lineRule="auto"/>
        <w:jc w:val="left"/>
        <w:rPr>
          <w:color w:val="000000"/>
        </w:rPr>
      </w:pPr>
      <w:r w:rsidRPr="0013261E">
        <w:rPr>
          <w:b/>
          <w:bCs/>
          <w:color w:val="000000"/>
        </w:rPr>
        <w:t>Output</w:t>
      </w:r>
      <w:r w:rsidRPr="00011208">
        <w:rPr>
          <w:color w:val="000000"/>
        </w:rPr>
        <w:t xml:space="preserve">: </w:t>
      </w:r>
      <w:r w:rsidR="00C21DA1" w:rsidRPr="00011208">
        <w:rPr>
          <w:color w:val="000000"/>
        </w:rPr>
        <w:t xml:space="preserve"> </w:t>
      </w:r>
      <w:r w:rsidRPr="00011208">
        <w:rPr>
          <w:color w:val="000000"/>
        </w:rPr>
        <w:t>distance matrix Ds</w:t>
      </w:r>
    </w:p>
    <w:p w14:paraId="04780475" w14:textId="4E79B436" w:rsidR="00256315" w:rsidRPr="00011208" w:rsidRDefault="007D12A0" w:rsidP="007D12A0">
      <w:pPr>
        <w:widowControl/>
        <w:autoSpaceDE w:val="0"/>
        <w:autoSpaceDN w:val="0"/>
        <w:adjustRightInd w:val="0"/>
        <w:spacing w:line="240" w:lineRule="auto"/>
        <w:jc w:val="left"/>
        <w:rPr>
          <w:color w:val="000000"/>
        </w:rPr>
      </w:pPr>
      <w:r w:rsidRPr="00011208">
        <w:rPr>
          <w:color w:val="000000"/>
        </w:rPr>
        <w:t>1.</w:t>
      </w:r>
      <w:r w:rsidR="00B9483C">
        <w:rPr>
          <w:color w:val="000000"/>
        </w:rPr>
        <w:t xml:space="preserve"> </w:t>
      </w:r>
      <w:r w:rsidRPr="00011208">
        <w:rPr>
          <w:color w:val="000000"/>
        </w:rPr>
        <w:t xml:space="preserve"> A</w:t>
      </w:r>
      <w:r w:rsidR="00066A7D" w:rsidRPr="00011208">
        <w:rPr>
          <w:color w:val="000000"/>
        </w:rPr>
        <w:t>llocate memory and copy Sum to GPU, data size is m*n;</w:t>
      </w:r>
    </w:p>
    <w:p w14:paraId="59354468" w14:textId="2E03595B" w:rsidR="007D12A0" w:rsidRPr="00011208" w:rsidRDefault="007D12A0" w:rsidP="007D12A0">
      <w:pPr>
        <w:widowControl/>
        <w:autoSpaceDE w:val="0"/>
        <w:autoSpaceDN w:val="0"/>
        <w:adjustRightInd w:val="0"/>
        <w:spacing w:line="240" w:lineRule="auto"/>
        <w:jc w:val="left"/>
        <w:rPr>
          <w:color w:val="000000"/>
        </w:rPr>
      </w:pPr>
      <w:r w:rsidRPr="00011208">
        <w:rPr>
          <w:color w:val="000000"/>
        </w:rPr>
        <w:t xml:space="preserve">2. </w:t>
      </w:r>
      <w:r w:rsidR="00B9483C">
        <w:rPr>
          <w:color w:val="000000"/>
        </w:rPr>
        <w:t xml:space="preserve"> </w:t>
      </w:r>
      <w:r w:rsidR="00745F14" w:rsidRPr="00011208">
        <w:rPr>
          <w:color w:val="000000"/>
        </w:rPr>
        <w:t>S</w:t>
      </w:r>
      <w:r w:rsidR="00FD1E9A" w:rsidRPr="00011208">
        <w:rPr>
          <w:color w:val="000000"/>
        </w:rPr>
        <w:t xml:space="preserve">tart n*n*m threads, each thread calculates the </w:t>
      </w:r>
      <w:r w:rsidR="00843904">
        <w:rPr>
          <w:color w:val="000000"/>
        </w:rPr>
        <w:t>C</w:t>
      </w:r>
      <w:r w:rsidR="00FD1E9A" w:rsidRPr="00843904">
        <w:rPr>
          <w:color w:val="000000"/>
          <w:vertAlign w:val="subscript"/>
        </w:rPr>
        <w:t>i</w:t>
      </w:r>
      <w:r w:rsidR="00FD1E9A" w:rsidRPr="00011208">
        <w:rPr>
          <w:color w:val="000000"/>
        </w:rPr>
        <w:t xml:space="preserve"> in r;</w:t>
      </w:r>
    </w:p>
    <w:p w14:paraId="51575C2E" w14:textId="5187B473" w:rsidR="00A214B0" w:rsidRPr="00011208" w:rsidRDefault="00FD1E9A" w:rsidP="00A214B0">
      <w:pPr>
        <w:widowControl/>
        <w:autoSpaceDE w:val="0"/>
        <w:autoSpaceDN w:val="0"/>
        <w:adjustRightInd w:val="0"/>
        <w:spacing w:line="240" w:lineRule="auto"/>
        <w:jc w:val="left"/>
        <w:rPr>
          <w:color w:val="000000"/>
        </w:rPr>
      </w:pPr>
      <w:r w:rsidRPr="00011208">
        <w:rPr>
          <w:color w:val="000000"/>
        </w:rPr>
        <w:t>3.</w:t>
      </w:r>
      <w:r w:rsidR="00B9483C">
        <w:rPr>
          <w:color w:val="000000"/>
        </w:rPr>
        <w:t xml:space="preserve"> </w:t>
      </w:r>
      <w:r w:rsidR="00A214B0" w:rsidRPr="00011208">
        <w:rPr>
          <w:color w:val="000000"/>
        </w:rPr>
        <w:t xml:space="preserve"> for each thread: do begin</w:t>
      </w:r>
    </w:p>
    <w:p w14:paraId="63D3A90D" w14:textId="0B935A91" w:rsidR="00A214B0" w:rsidRPr="00011208" w:rsidRDefault="00A214B0" w:rsidP="00A214B0">
      <w:pPr>
        <w:widowControl/>
        <w:autoSpaceDE w:val="0"/>
        <w:autoSpaceDN w:val="0"/>
        <w:adjustRightInd w:val="0"/>
        <w:spacing w:line="240" w:lineRule="auto"/>
        <w:jc w:val="left"/>
        <w:rPr>
          <w:color w:val="000000"/>
        </w:rPr>
      </w:pPr>
      <w:r w:rsidRPr="00011208">
        <w:rPr>
          <w:color w:val="000000"/>
        </w:rPr>
        <w:t xml:space="preserve">4. </w:t>
      </w:r>
      <w:r w:rsidR="00B3486C" w:rsidRPr="00011208">
        <w:rPr>
          <w:color w:val="000000"/>
        </w:rPr>
        <w:t xml:space="preserve"> </w:t>
      </w:r>
      <w:r w:rsidR="002B524A" w:rsidRPr="00011208">
        <w:rPr>
          <w:color w:val="000000"/>
        </w:rPr>
        <w:t>S</w:t>
      </w:r>
      <w:r w:rsidRPr="00011208">
        <w:rPr>
          <w:color w:val="000000"/>
        </w:rPr>
        <w:t>et base as the x-dim value of the block index;</w:t>
      </w:r>
    </w:p>
    <w:p w14:paraId="61096D17" w14:textId="14DB7336" w:rsidR="00A214B0" w:rsidRPr="00011208" w:rsidRDefault="00A214B0" w:rsidP="00A214B0">
      <w:pPr>
        <w:widowControl/>
        <w:autoSpaceDE w:val="0"/>
        <w:autoSpaceDN w:val="0"/>
        <w:adjustRightInd w:val="0"/>
        <w:spacing w:line="240" w:lineRule="auto"/>
        <w:jc w:val="left"/>
        <w:rPr>
          <w:color w:val="000000"/>
        </w:rPr>
      </w:pPr>
      <w:r w:rsidRPr="00011208">
        <w:rPr>
          <w:color w:val="000000"/>
        </w:rPr>
        <w:t>5.</w:t>
      </w:r>
      <w:r w:rsidR="008461AD">
        <w:rPr>
          <w:color w:val="000000"/>
        </w:rPr>
        <w:t xml:space="preserve"> </w:t>
      </w:r>
      <w:r w:rsidR="002B524A" w:rsidRPr="00011208">
        <w:rPr>
          <w:color w:val="000000"/>
        </w:rPr>
        <w:t>S</w:t>
      </w:r>
      <w:r w:rsidRPr="00011208">
        <w:rPr>
          <w:color w:val="000000"/>
        </w:rPr>
        <w:t xml:space="preserve">et </w:t>
      </w:r>
      <w:proofErr w:type="spellStart"/>
      <w:r w:rsidRPr="00011208">
        <w:rPr>
          <w:color w:val="000000"/>
        </w:rPr>
        <w:t>dest</w:t>
      </w:r>
      <w:proofErr w:type="spellEnd"/>
      <w:r w:rsidRPr="00011208">
        <w:rPr>
          <w:color w:val="000000"/>
        </w:rPr>
        <w:t xml:space="preserve"> as the x-dim value of the thread index;</w:t>
      </w:r>
    </w:p>
    <w:p w14:paraId="6C203F83" w14:textId="2F7ACB71" w:rsidR="00FD1E9A" w:rsidRPr="00011208" w:rsidRDefault="00A214B0" w:rsidP="00A214B0">
      <w:pPr>
        <w:widowControl/>
        <w:autoSpaceDE w:val="0"/>
        <w:autoSpaceDN w:val="0"/>
        <w:adjustRightInd w:val="0"/>
        <w:spacing w:line="240" w:lineRule="auto"/>
        <w:jc w:val="left"/>
        <w:rPr>
          <w:color w:val="000000"/>
        </w:rPr>
      </w:pPr>
      <w:r w:rsidRPr="00011208">
        <w:rPr>
          <w:color w:val="000000"/>
        </w:rPr>
        <w:t>6.</w:t>
      </w:r>
      <w:r w:rsidR="00A267B4">
        <w:rPr>
          <w:color w:val="000000"/>
        </w:rPr>
        <w:t xml:space="preserve"> </w:t>
      </w:r>
      <w:r w:rsidR="002B524A" w:rsidRPr="00011208">
        <w:rPr>
          <w:color w:val="000000"/>
        </w:rPr>
        <w:t>S</w:t>
      </w:r>
      <w:r w:rsidRPr="00011208">
        <w:rPr>
          <w:color w:val="000000"/>
        </w:rPr>
        <w:t xml:space="preserve">et dim as the y-dim value of the thread </w:t>
      </w:r>
      <w:r w:rsidR="00011208">
        <w:rPr>
          <w:color w:val="000000"/>
        </w:rPr>
        <w:t>in</w:t>
      </w:r>
      <w:r w:rsidRPr="00011208">
        <w:rPr>
          <w:color w:val="000000"/>
        </w:rPr>
        <w:t>dex;</w:t>
      </w:r>
    </w:p>
    <w:p w14:paraId="059BA75E" w14:textId="7D44E83C" w:rsidR="00A214B0" w:rsidRPr="00011208" w:rsidRDefault="00A214B0" w:rsidP="00A214B0">
      <w:pPr>
        <w:widowControl/>
        <w:autoSpaceDE w:val="0"/>
        <w:autoSpaceDN w:val="0"/>
        <w:adjustRightInd w:val="0"/>
        <w:spacing w:line="240" w:lineRule="auto"/>
        <w:jc w:val="left"/>
        <w:rPr>
          <w:color w:val="000000"/>
        </w:rPr>
      </w:pPr>
      <w:r w:rsidRPr="00011208">
        <w:rPr>
          <w:color w:val="000000"/>
        </w:rPr>
        <w:t>7.</w:t>
      </w:r>
      <w:r w:rsidR="00C45AE1" w:rsidRPr="00011208">
        <w:rPr>
          <w:color w:val="000000"/>
        </w:rPr>
        <w:t xml:space="preserve"> </w:t>
      </w:r>
      <w:r w:rsidR="00B9483C">
        <w:rPr>
          <w:color w:val="000000"/>
        </w:rPr>
        <w:t xml:space="preserve"> </w:t>
      </w:r>
      <w:r w:rsidR="001423A9" w:rsidRPr="00011208">
        <w:rPr>
          <w:color w:val="000000"/>
        </w:rPr>
        <w:t>Read a</w:t>
      </w:r>
      <w:r w:rsidR="001423A9" w:rsidRPr="00A267B4">
        <w:rPr>
          <w:color w:val="000000"/>
          <w:vertAlign w:val="subscript"/>
        </w:rPr>
        <w:t>i</w:t>
      </w:r>
      <w:r w:rsidR="001423A9" w:rsidRPr="00011208">
        <w:rPr>
          <w:color w:val="000000"/>
        </w:rPr>
        <w:t xml:space="preserve"> and b</w:t>
      </w:r>
      <w:r w:rsidR="001423A9" w:rsidRPr="00A267B4">
        <w:rPr>
          <w:color w:val="000000"/>
          <w:vertAlign w:val="subscript"/>
        </w:rPr>
        <w:t>i</w:t>
      </w:r>
      <w:r w:rsidR="001423A9" w:rsidRPr="00011208">
        <w:rPr>
          <w:color w:val="000000"/>
        </w:rPr>
        <w:t xml:space="preserve"> according to index base, </w:t>
      </w:r>
      <w:proofErr w:type="spellStart"/>
      <w:r w:rsidR="001423A9" w:rsidRPr="00011208">
        <w:rPr>
          <w:color w:val="000000"/>
        </w:rPr>
        <w:t>dest</w:t>
      </w:r>
      <w:proofErr w:type="spellEnd"/>
      <w:r w:rsidR="001423A9" w:rsidRPr="00011208">
        <w:rPr>
          <w:color w:val="000000"/>
        </w:rPr>
        <w:t xml:space="preserve"> and dim;</w:t>
      </w:r>
    </w:p>
    <w:p w14:paraId="588008D2" w14:textId="578E4240" w:rsidR="00B3486C" w:rsidRPr="00011208" w:rsidRDefault="00843ED0" w:rsidP="00A214B0">
      <w:pPr>
        <w:widowControl/>
        <w:autoSpaceDE w:val="0"/>
        <w:autoSpaceDN w:val="0"/>
        <w:adjustRightInd w:val="0"/>
        <w:spacing w:line="240" w:lineRule="auto"/>
        <w:jc w:val="left"/>
        <w:rPr>
          <w:color w:val="000000"/>
        </w:rPr>
      </w:pPr>
      <w:r w:rsidRPr="00011208">
        <w:rPr>
          <w:color w:val="000000"/>
        </w:rPr>
        <w:t xml:space="preserve">8. </w:t>
      </w:r>
      <w:r w:rsidR="00B9483C">
        <w:rPr>
          <w:color w:val="000000"/>
        </w:rPr>
        <w:t xml:space="preserve"> </w:t>
      </w:r>
      <w:r w:rsidR="00805A36" w:rsidRPr="00011208">
        <w:rPr>
          <w:color w:val="000000"/>
        </w:rPr>
        <w:t>C</w:t>
      </w:r>
      <w:r w:rsidRPr="00011208">
        <w:rPr>
          <w:color w:val="000000"/>
        </w:rPr>
        <w:t xml:space="preserve">alculate a dimensional difference </w:t>
      </w:r>
      <w:r w:rsidR="00843904">
        <w:rPr>
          <w:color w:val="000000"/>
        </w:rPr>
        <w:t>C</w:t>
      </w:r>
      <w:r w:rsidRPr="00011208">
        <w:rPr>
          <w:color w:val="000000"/>
        </w:rPr>
        <w:t>i = (a</w:t>
      </w:r>
      <w:r w:rsidRPr="00F87304">
        <w:rPr>
          <w:color w:val="000000"/>
          <w:vertAlign w:val="subscript"/>
        </w:rPr>
        <w:t>i</w:t>
      </w:r>
      <w:r w:rsidRPr="00011208">
        <w:rPr>
          <w:color w:val="000000"/>
        </w:rPr>
        <w:t xml:space="preserve"> - b</w:t>
      </w:r>
      <w:r w:rsidR="00F87304" w:rsidRPr="00F87304">
        <w:rPr>
          <w:color w:val="000000"/>
          <w:vertAlign w:val="subscript"/>
        </w:rPr>
        <w:t>i</w:t>
      </w:r>
      <w:r w:rsidRPr="00011208">
        <w:rPr>
          <w:color w:val="000000"/>
        </w:rPr>
        <w:t>)</w:t>
      </w:r>
      <w:r w:rsidRPr="00843904">
        <w:rPr>
          <w:color w:val="000000"/>
          <w:vertAlign w:val="superscript"/>
        </w:rPr>
        <w:t>2</w:t>
      </w:r>
      <w:r w:rsidRPr="00011208">
        <w:rPr>
          <w:color w:val="000000"/>
        </w:rPr>
        <w:t>;</w:t>
      </w:r>
    </w:p>
    <w:p w14:paraId="125BD9E0" w14:textId="07908638" w:rsidR="00666527" w:rsidRPr="00011208" w:rsidRDefault="00666527" w:rsidP="00A214B0">
      <w:pPr>
        <w:widowControl/>
        <w:autoSpaceDE w:val="0"/>
        <w:autoSpaceDN w:val="0"/>
        <w:adjustRightInd w:val="0"/>
        <w:spacing w:line="240" w:lineRule="auto"/>
        <w:jc w:val="left"/>
        <w:rPr>
          <w:color w:val="000000"/>
        </w:rPr>
      </w:pPr>
      <w:r w:rsidRPr="00011208">
        <w:rPr>
          <w:color w:val="000000"/>
        </w:rPr>
        <w:t xml:space="preserve">9. </w:t>
      </w:r>
      <w:r w:rsidR="00B9483C">
        <w:rPr>
          <w:color w:val="000000"/>
        </w:rPr>
        <w:t xml:space="preserve"> </w:t>
      </w:r>
      <w:r w:rsidR="003913E4" w:rsidRPr="00011208">
        <w:rPr>
          <w:color w:val="000000"/>
        </w:rPr>
        <w:t>get distance vector r = (</w:t>
      </w:r>
      <w:r w:rsidR="00843904">
        <w:rPr>
          <w:color w:val="000000"/>
        </w:rPr>
        <w:t>C</w:t>
      </w:r>
      <w:r w:rsidR="006B0529" w:rsidRPr="00843904">
        <w:rPr>
          <w:color w:val="000000"/>
          <w:vertAlign w:val="subscript"/>
        </w:rPr>
        <w:t>0</w:t>
      </w:r>
      <w:r w:rsidR="003913E4" w:rsidRPr="00011208">
        <w:rPr>
          <w:color w:val="000000"/>
        </w:rPr>
        <w:t xml:space="preserve">, </w:t>
      </w:r>
      <w:r w:rsidR="00843904">
        <w:rPr>
          <w:color w:val="000000"/>
        </w:rPr>
        <w:t>C</w:t>
      </w:r>
      <w:r w:rsidR="00F87304" w:rsidRPr="006B0529">
        <w:rPr>
          <w:color w:val="000000"/>
          <w:vertAlign w:val="subscript"/>
        </w:rPr>
        <w:t>1</w:t>
      </w:r>
      <w:r w:rsidR="003913E4" w:rsidRPr="00011208">
        <w:rPr>
          <w:color w:val="000000"/>
        </w:rPr>
        <w:t xml:space="preserve"> …, </w:t>
      </w:r>
      <w:r w:rsidR="00843904">
        <w:rPr>
          <w:color w:val="000000"/>
        </w:rPr>
        <w:t>C</w:t>
      </w:r>
      <w:r w:rsidR="0014353C" w:rsidRPr="00F87304">
        <w:rPr>
          <w:color w:val="000000"/>
          <w:vertAlign w:val="subscript"/>
        </w:rPr>
        <w:t>m-1</w:t>
      </w:r>
      <w:r w:rsidR="003913E4" w:rsidRPr="00011208">
        <w:rPr>
          <w:color w:val="000000"/>
        </w:rPr>
        <w:t>);</w:t>
      </w:r>
    </w:p>
    <w:p w14:paraId="6D8E2F1B" w14:textId="77777777" w:rsidR="00470400" w:rsidRPr="00011208" w:rsidRDefault="002F1082">
      <w:pPr>
        <w:rPr>
          <w:color w:val="000000"/>
        </w:rPr>
      </w:pPr>
      <w:r w:rsidRPr="00011208">
        <w:rPr>
          <w:color w:val="000000"/>
        </w:rPr>
        <w:t>10. use algorithm 1 to get the sum of r:</w:t>
      </w:r>
    </w:p>
    <w:p w14:paraId="6EADE5E2" w14:textId="01E2E60B" w:rsidR="001006DF" w:rsidRPr="00FC0D64" w:rsidRDefault="002F1082" w:rsidP="00FC0D64">
      <w:pPr>
        <w:jc w:val="center"/>
        <w:rPr>
          <w:color w:val="000000"/>
          <w:oMath/>
        </w:rPr>
      </w:pPr>
      <w:proofErr w:type="spellStart"/>
      <w:r w:rsidRPr="00011208">
        <w:rPr>
          <w:color w:val="000000"/>
        </w:rPr>
        <w:t>dij</w:t>
      </w:r>
      <w:proofErr w:type="spellEnd"/>
      <w:r w:rsidRPr="00011208">
        <w:rPr>
          <w:color w:val="000000"/>
        </w:rPr>
        <w:t xml:space="preserve">= </w:t>
      </w:r>
      <w:r w:rsidR="00381C8C" w:rsidRPr="00011208">
        <w:rPr>
          <w:color w:val="000000"/>
        </w:rPr>
        <w:t>∑</w:t>
      </w:r>
      <w:r w:rsidR="003717EF" w:rsidRPr="00011208">
        <w:rPr>
          <w:color w:val="000000"/>
        </w:rPr>
        <w:t>S</w:t>
      </w:r>
      <w:r w:rsidRPr="00011208">
        <w:rPr>
          <w:color w:val="000000"/>
        </w:rPr>
        <w:t>i</w:t>
      </w:r>
      <w:r w:rsidR="00992529" w:rsidRPr="00011208">
        <w:rPr>
          <w:color w:val="000000"/>
        </w:rPr>
        <w:t>,</w:t>
      </w:r>
      <w:r w:rsidR="005A46EF" w:rsidRPr="00011208">
        <w:rPr>
          <w:color w:val="000000"/>
        </w:rPr>
        <w:t xml:space="preserve"> </w:t>
      </w:r>
      <w:r w:rsidRPr="00011208">
        <w:rPr>
          <w:color w:val="000000"/>
        </w:rPr>
        <w:t>m-1</w:t>
      </w:r>
      <w:r w:rsidR="00381C8C" w:rsidRPr="00011208">
        <w:rPr>
          <w:color w:val="000000"/>
        </w:rPr>
        <w:t>,</w:t>
      </w:r>
      <w:r w:rsidR="00F908EA" w:rsidRPr="00011208">
        <w:rPr>
          <w:color w:val="000000"/>
        </w:rPr>
        <w:t xml:space="preserve"> </w:t>
      </w:r>
      <w:r w:rsidRPr="00011208">
        <w:rPr>
          <w:color w:val="000000"/>
        </w:rPr>
        <w:t>i=0</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z</m:t>
            </m:r>
          </m:e>
        </m:d>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i</m:t>
            </m:r>
          </m:sub>
          <m:sup>
            <m:r>
              <w:rPr>
                <w:rFonts w:ascii="Cambria Math" w:hAnsi="Cambria Math"/>
                <w:color w:val="000000"/>
              </w:rPr>
              <m:t>m</m:t>
            </m:r>
            <m:r>
              <w:rPr>
                <w:rFonts w:ascii="Cambria Math" w:hAnsi="Cambria Math"/>
                <w:color w:val="000000"/>
              </w:rPr>
              <m:t>-1</m:t>
            </m:r>
          </m:sup>
          <m:e>
            <m:r>
              <w:rPr>
                <w:rFonts w:ascii="Cambria Math" w:hAnsi="Cambria Math"/>
                <w:color w:val="000000"/>
              </w:rPr>
              <m:t>S</m:t>
            </m:r>
            <m:r>
              <w:rPr>
                <w:rFonts w:ascii="Cambria Math" w:hAnsi="Cambria Math"/>
                <w:color w:val="000000"/>
              </w:rPr>
              <m:t>i</m:t>
            </m:r>
          </m:e>
        </m:nary>
      </m:oMath>
    </w:p>
    <w:p w14:paraId="6FA24F15" w14:textId="1FA99EFF" w:rsidR="002F71B2" w:rsidRPr="00715839" w:rsidRDefault="002F71B2" w:rsidP="00C15F7F">
      <w:pPr>
        <w:rPr>
          <w:b/>
          <w:bCs/>
          <w:color w:val="000000"/>
        </w:rPr>
      </w:pPr>
      <w:r w:rsidRPr="002F71B2">
        <w:rPr>
          <w:color w:val="000000"/>
        </w:rPr>
        <w:t>B. </w:t>
      </w:r>
      <w:r w:rsidRPr="00715839">
        <w:rPr>
          <w:b/>
          <w:bCs/>
          <w:color w:val="000000"/>
        </w:rPr>
        <w:t>Sorting using odd even parallel sorting </w:t>
      </w:r>
    </w:p>
    <w:p w14:paraId="40C0D7DC" w14:textId="77777777" w:rsidR="002F71B2" w:rsidRPr="002F71B2" w:rsidRDefault="002F71B2" w:rsidP="00C15F7F">
      <w:pPr>
        <w:rPr>
          <w:color w:val="000000"/>
        </w:rPr>
      </w:pPr>
      <w:r w:rsidRPr="002F71B2">
        <w:rPr>
          <w:color w:val="000000"/>
        </w:rPr>
        <w:t>The next step after computing the distance matrix is sorting. To achieve efficient way of sorting, we implemented a parallel sort with order judgment as explained below:</w:t>
      </w:r>
    </w:p>
    <w:p w14:paraId="5A896A30" w14:textId="77777777" w:rsidR="002F71B2" w:rsidRDefault="002F71B2" w:rsidP="00C15F7F">
      <w:pPr>
        <w:widowControl/>
        <w:spacing w:line="240" w:lineRule="auto"/>
        <w:textAlignment w:val="baseline"/>
        <w:rPr>
          <w:color w:val="000000"/>
        </w:rPr>
      </w:pPr>
    </w:p>
    <w:p w14:paraId="437B41EE" w14:textId="47C017AE" w:rsidR="003E46FA" w:rsidRDefault="002F71B2" w:rsidP="00C15F7F">
      <w:pPr>
        <w:widowControl/>
        <w:spacing w:line="240" w:lineRule="auto"/>
        <w:textAlignment w:val="baseline"/>
        <w:rPr>
          <w:rStyle w:val="eop"/>
          <w:rFonts w:ascii="Times New Roman" w:hAnsi="Times New Roman"/>
          <w:sz w:val="24"/>
          <w:szCs w:val="24"/>
        </w:rPr>
      </w:pPr>
      <w:r w:rsidRPr="002F71B2">
        <w:rPr>
          <w:b/>
          <w:bCs/>
          <w:color w:val="000000"/>
        </w:rPr>
        <w:t>Parallel sort with order judgment</w:t>
      </w:r>
      <w:r w:rsidRPr="002F71B2">
        <w:rPr>
          <w:color w:val="000000"/>
        </w:rPr>
        <w:t> - </w:t>
      </w:r>
      <w:r w:rsidR="00182838">
        <w:rPr>
          <w:color w:val="000000"/>
        </w:rPr>
        <w:t>A</w:t>
      </w:r>
      <w:r w:rsidRPr="002F71B2">
        <w:rPr>
          <w:color w:val="000000"/>
        </w:rPr>
        <w:t xml:space="preserve"> parallel order judgment method is proposed in the distance sorting </w:t>
      </w:r>
      <w:r w:rsidR="00F0305B">
        <w:rPr>
          <w:color w:val="000000"/>
        </w:rPr>
        <w:t>phase</w:t>
      </w:r>
      <w:r w:rsidRPr="002F71B2">
        <w:rPr>
          <w:color w:val="000000"/>
        </w:rPr>
        <w:t xml:space="preserve">. The thread shared memory is </w:t>
      </w:r>
      <w:r w:rsidR="00F0305B">
        <w:rPr>
          <w:color w:val="000000"/>
        </w:rPr>
        <w:t>utilized</w:t>
      </w:r>
      <w:r w:rsidRPr="002F71B2">
        <w:rPr>
          <w:color w:val="000000"/>
        </w:rPr>
        <w:t xml:space="preserve"> to make an </w:t>
      </w:r>
      <w:r w:rsidR="00F0305B">
        <w:rPr>
          <w:color w:val="000000"/>
        </w:rPr>
        <w:t>ordered</w:t>
      </w:r>
      <w:r w:rsidRPr="002F71B2">
        <w:rPr>
          <w:color w:val="000000"/>
        </w:rPr>
        <w:t xml:space="preserve"> judgment on each round of sorting results. This orderly judgment is used to end the calculation of the basic ordered sequence ahead of time.</w:t>
      </w:r>
      <w:r w:rsidRPr="00DC5D8D">
        <w:rPr>
          <w:rStyle w:val="eop"/>
          <w:rFonts w:ascii="Times New Roman" w:hAnsi="Times New Roman"/>
          <w:sz w:val="24"/>
          <w:szCs w:val="24"/>
        </w:rPr>
        <w:t xml:space="preserve"> </w:t>
      </w:r>
    </w:p>
    <w:p w14:paraId="080639BD" w14:textId="77777777" w:rsidR="003E46FA" w:rsidRDefault="003E46FA" w:rsidP="003E46FA">
      <w:pPr>
        <w:widowControl/>
        <w:spacing w:line="240" w:lineRule="auto"/>
        <w:textAlignment w:val="baseline"/>
        <w:rPr>
          <w:rStyle w:val="eop"/>
          <w:rFonts w:ascii="Times New Roman" w:hAnsi="Times New Roman"/>
          <w:sz w:val="24"/>
          <w:szCs w:val="24"/>
        </w:rPr>
      </w:pPr>
    </w:p>
    <w:p w14:paraId="58C97E92" w14:textId="29074B03" w:rsidR="003E46FA" w:rsidRPr="003E46FA" w:rsidRDefault="003E46FA" w:rsidP="003E46FA">
      <w:pPr>
        <w:spacing w:line="240" w:lineRule="auto"/>
        <w:textAlignment w:val="baseline"/>
        <w:rPr>
          <w:color w:val="000000"/>
        </w:rPr>
      </w:pPr>
      <w:r w:rsidRPr="00A16CDB">
        <w:rPr>
          <w:b/>
          <w:bCs/>
          <w:i/>
          <w:iCs/>
          <w:color w:val="000000"/>
        </w:rPr>
        <w:t>Algorithm</w:t>
      </w:r>
      <w:r w:rsidR="00184FF5" w:rsidRPr="00A16CDB">
        <w:rPr>
          <w:b/>
          <w:bCs/>
          <w:i/>
          <w:iCs/>
          <w:color w:val="000000"/>
        </w:rPr>
        <w:t>:</w:t>
      </w:r>
      <w:r w:rsidRPr="00A16CDB">
        <w:rPr>
          <w:b/>
          <w:bCs/>
          <w:i/>
          <w:iCs/>
          <w:color w:val="000000"/>
        </w:rPr>
        <w:t xml:space="preserve"> 3</w:t>
      </w:r>
      <w:r w:rsidRPr="003E46FA">
        <w:rPr>
          <w:color w:val="000000"/>
        </w:rPr>
        <w:t xml:space="preserve"> </w:t>
      </w:r>
      <w:r w:rsidRPr="00184FF5">
        <w:rPr>
          <w:b/>
          <w:bCs/>
          <w:color w:val="000000"/>
        </w:rPr>
        <w:t>Parallel odd-even sort with order judgment</w:t>
      </w:r>
    </w:p>
    <w:p w14:paraId="45099AF4" w14:textId="77777777" w:rsidR="003E46FA" w:rsidRPr="003E46FA" w:rsidRDefault="003E46FA" w:rsidP="003E46FA">
      <w:pPr>
        <w:spacing w:line="240" w:lineRule="auto"/>
        <w:textAlignment w:val="baseline"/>
        <w:rPr>
          <w:color w:val="000000"/>
        </w:rPr>
      </w:pPr>
      <w:r w:rsidRPr="00184FF5">
        <w:rPr>
          <w:b/>
          <w:bCs/>
          <w:color w:val="000000"/>
        </w:rPr>
        <w:t>Input</w:t>
      </w:r>
      <w:r w:rsidRPr="003E46FA">
        <w:rPr>
          <w:color w:val="000000"/>
        </w:rPr>
        <w:t>: distance matrix Ds</w:t>
      </w:r>
    </w:p>
    <w:p w14:paraId="1C8A5C68" w14:textId="77777777" w:rsidR="003E46FA" w:rsidRPr="003E46FA" w:rsidRDefault="003E46FA" w:rsidP="003E46FA">
      <w:pPr>
        <w:spacing w:line="240" w:lineRule="auto"/>
        <w:textAlignment w:val="baseline"/>
        <w:rPr>
          <w:color w:val="000000"/>
        </w:rPr>
      </w:pPr>
      <w:r w:rsidRPr="00184FF5">
        <w:rPr>
          <w:b/>
          <w:bCs/>
          <w:color w:val="000000"/>
        </w:rPr>
        <w:t>Output</w:t>
      </w:r>
      <w:r w:rsidRPr="003E46FA">
        <w:rPr>
          <w:color w:val="000000"/>
        </w:rPr>
        <w:t xml:space="preserve">: ordered distance matrix </w:t>
      </w:r>
      <w:proofErr w:type="spellStart"/>
      <w:r w:rsidR="000D6BBB" w:rsidRPr="003E46FA">
        <w:rPr>
          <w:color w:val="000000"/>
        </w:rPr>
        <w:t>Dsorted</w:t>
      </w:r>
      <w:proofErr w:type="spellEnd"/>
    </w:p>
    <w:p w14:paraId="0307CC7D" w14:textId="2FC2C807" w:rsidR="003E46FA" w:rsidRPr="003E46FA" w:rsidRDefault="00F326A2" w:rsidP="00BE1CA0">
      <w:pPr>
        <w:widowControl/>
        <w:numPr>
          <w:ilvl w:val="0"/>
          <w:numId w:val="5"/>
        </w:numPr>
        <w:spacing w:line="240" w:lineRule="auto"/>
        <w:ind w:left="360"/>
        <w:textAlignment w:val="baseline"/>
        <w:rPr>
          <w:color w:val="000000"/>
        </w:rPr>
      </w:pPr>
      <w:r>
        <w:rPr>
          <w:color w:val="000000"/>
        </w:rPr>
        <w:t>A</w:t>
      </w:r>
      <w:r w:rsidR="003E46FA" w:rsidRPr="003E46FA">
        <w:rPr>
          <w:color w:val="000000"/>
        </w:rPr>
        <w:t xml:space="preserve">llocate memory and </w:t>
      </w:r>
      <w:r w:rsidR="00F851D7">
        <w:rPr>
          <w:color w:val="000000"/>
        </w:rPr>
        <w:t>then</w:t>
      </w:r>
      <w:r w:rsidR="000D6BBB">
        <w:rPr>
          <w:color w:val="000000"/>
        </w:rPr>
        <w:t xml:space="preserve"> </w:t>
      </w:r>
      <w:r w:rsidR="003E46FA" w:rsidRPr="003E46FA">
        <w:rPr>
          <w:color w:val="000000"/>
        </w:rPr>
        <w:t>copy</w:t>
      </w:r>
      <w:r w:rsidR="000D6BBB">
        <w:rPr>
          <w:color w:val="000000"/>
        </w:rPr>
        <w:t xml:space="preserve"> the </w:t>
      </w:r>
      <w:r w:rsidR="003E46FA" w:rsidRPr="003E46FA">
        <w:rPr>
          <w:color w:val="000000"/>
        </w:rPr>
        <w:t>Ds to GPU, data size is n*n;</w:t>
      </w:r>
    </w:p>
    <w:p w14:paraId="5D3C8E8E" w14:textId="17986F73"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start n*n threads, each for one </w:t>
      </w:r>
      <w:proofErr w:type="spellStart"/>
      <w:r w:rsidRPr="003E46FA">
        <w:rPr>
          <w:color w:val="000000"/>
        </w:rPr>
        <w:t>d</w:t>
      </w:r>
      <w:r w:rsidRPr="000D6BBB">
        <w:rPr>
          <w:color w:val="000000"/>
          <w:vertAlign w:val="subscript"/>
        </w:rPr>
        <w:t>ij</w:t>
      </w:r>
      <w:proofErr w:type="spellEnd"/>
      <w:r w:rsidRPr="003E46FA">
        <w:rPr>
          <w:color w:val="000000"/>
        </w:rPr>
        <w:t xml:space="preserve"> (i, j</w:t>
      </w:r>
      <w:r w:rsidR="002B22E3">
        <w:rPr>
          <w:rFonts w:ascii="Palatino Linotype" w:hAnsi="Palatino Linotype"/>
          <w:color w:val="000000"/>
        </w:rPr>
        <w:t>€</w:t>
      </w:r>
      <w:r w:rsidR="002B22E3" w:rsidRPr="003E46FA">
        <w:rPr>
          <w:color w:val="000000"/>
        </w:rPr>
        <w:t xml:space="preserve"> [</w:t>
      </w:r>
      <w:r w:rsidRPr="003E46FA">
        <w:rPr>
          <w:color w:val="000000"/>
        </w:rPr>
        <w:t xml:space="preserve">0, n-1]) in </w:t>
      </w:r>
      <w:r w:rsidR="000D6BBB" w:rsidRPr="003E46FA">
        <w:rPr>
          <w:color w:val="000000"/>
        </w:rPr>
        <w:t>distance matrix</w:t>
      </w:r>
      <w:r w:rsidR="006323AB">
        <w:rPr>
          <w:color w:val="000000"/>
        </w:rPr>
        <w:t xml:space="preserve"> </w:t>
      </w:r>
      <w:r w:rsidR="000D6BBB">
        <w:rPr>
          <w:color w:val="000000"/>
        </w:rPr>
        <w:t>(Ds)</w:t>
      </w:r>
      <w:r w:rsidRPr="003E46FA">
        <w:rPr>
          <w:color w:val="000000"/>
        </w:rPr>
        <w:t>;</w:t>
      </w:r>
    </w:p>
    <w:p w14:paraId="7735D1CD" w14:textId="2C54B11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for each thread: do</w:t>
      </w:r>
    </w:p>
    <w:p w14:paraId="66BE8BBF" w14:textId="4416D3F6"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 set r as the x-dim value of the block index;</w:t>
      </w:r>
    </w:p>
    <w:p w14:paraId="37041C58" w14:textId="1AF2DB5F"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set c as the x-dim value of the thread index;</w:t>
      </w:r>
    </w:p>
    <w:p w14:paraId="33C01C68" w14:textId="485F829D" w:rsidR="003E46FA" w:rsidRPr="003E46FA" w:rsidRDefault="000D6BBB" w:rsidP="00BE1CA0">
      <w:pPr>
        <w:widowControl/>
        <w:numPr>
          <w:ilvl w:val="0"/>
          <w:numId w:val="5"/>
        </w:numPr>
        <w:spacing w:line="240" w:lineRule="auto"/>
        <w:ind w:left="360"/>
        <w:textAlignment w:val="baseline"/>
        <w:rPr>
          <w:color w:val="000000"/>
        </w:rPr>
      </w:pPr>
      <w:r w:rsidRPr="003E46FA">
        <w:rPr>
          <w:color w:val="000000"/>
        </w:rPr>
        <w:t>W</w:t>
      </w:r>
      <w:r w:rsidR="003E46FA" w:rsidRPr="003E46FA">
        <w:rPr>
          <w:color w:val="000000"/>
        </w:rPr>
        <w:t>hile</w:t>
      </w:r>
      <w:r>
        <w:rPr>
          <w:color w:val="000000"/>
        </w:rPr>
        <w:t>(</w:t>
      </w:r>
      <w:r w:rsidR="003E46FA" w:rsidRPr="003E46FA">
        <w:rPr>
          <w:color w:val="000000"/>
        </w:rPr>
        <w:t>true</w:t>
      </w:r>
      <w:r>
        <w:rPr>
          <w:color w:val="000000"/>
        </w:rPr>
        <w:t>)</w:t>
      </w:r>
      <w:r w:rsidR="003E46FA" w:rsidRPr="003E46FA">
        <w:rPr>
          <w:color w:val="000000"/>
        </w:rPr>
        <w:t xml:space="preserve"> do</w:t>
      </w:r>
    </w:p>
    <w:p w14:paraId="6C0EA3B6" w14:textId="017300E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set </w:t>
      </w:r>
      <w:r w:rsidR="00161FDC">
        <w:rPr>
          <w:color w:val="000000"/>
        </w:rPr>
        <w:t xml:space="preserve">the </w:t>
      </w:r>
      <w:r w:rsidRPr="003E46FA">
        <w:rPr>
          <w:color w:val="000000"/>
        </w:rPr>
        <w:t>shared memory variable sorted = 1;</w:t>
      </w:r>
    </w:p>
    <w:p w14:paraId="08AB6678" w14:textId="1601E583"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if c </w:t>
      </w:r>
      <w:r w:rsidR="00161FDC">
        <w:rPr>
          <w:color w:val="000000"/>
        </w:rPr>
        <w:t>==</w:t>
      </w:r>
      <w:r w:rsidRPr="003E46FA">
        <w:rPr>
          <w:color w:val="000000"/>
        </w:rPr>
        <w:t xml:space="preserve"> odd do</w:t>
      </w:r>
    </w:p>
    <w:p w14:paraId="3286CC0E" w14:textId="1A67480C"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if </w:t>
      </w:r>
      <w:r w:rsidR="003A1307" w:rsidRPr="003E46FA">
        <w:rPr>
          <w:color w:val="000000"/>
        </w:rPr>
        <w:t>d (</w:t>
      </w:r>
      <w:r w:rsidRPr="003E46FA">
        <w:rPr>
          <w:color w:val="000000"/>
        </w:rPr>
        <w:t xml:space="preserve">r, c) &lt; </w:t>
      </w:r>
      <w:r w:rsidR="00BE1CA0" w:rsidRPr="003E46FA">
        <w:rPr>
          <w:color w:val="000000"/>
        </w:rPr>
        <w:t>d (</w:t>
      </w:r>
      <w:r w:rsidRPr="003E46FA">
        <w:rPr>
          <w:color w:val="000000"/>
        </w:rPr>
        <w:t>r, c-1) do</w:t>
      </w:r>
    </w:p>
    <w:p w14:paraId="784F1358" w14:textId="0743B57A"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set sorted = 0;</w:t>
      </w:r>
    </w:p>
    <w:p w14:paraId="0CA60425" w14:textId="4B95B6E0"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184FF5">
        <w:rPr>
          <w:color w:val="000000"/>
        </w:rPr>
        <w:t xml:space="preserve"> </w:t>
      </w:r>
      <w:r w:rsidRPr="003E46FA">
        <w:rPr>
          <w:color w:val="000000"/>
        </w:rPr>
        <w:t xml:space="preserve">swap </w:t>
      </w:r>
      <w:r w:rsidR="003A1307" w:rsidRPr="003E46FA">
        <w:rPr>
          <w:color w:val="000000"/>
        </w:rPr>
        <w:t>d (</w:t>
      </w:r>
      <w:r w:rsidRPr="003E46FA">
        <w:rPr>
          <w:color w:val="000000"/>
        </w:rPr>
        <w:t xml:space="preserve">r, c) and </w:t>
      </w:r>
      <w:r w:rsidR="00BE1CA0" w:rsidRPr="003E46FA">
        <w:rPr>
          <w:color w:val="000000"/>
        </w:rPr>
        <w:t>d (</w:t>
      </w:r>
      <w:r w:rsidRPr="003E46FA">
        <w:rPr>
          <w:color w:val="000000"/>
        </w:rPr>
        <w:t>r, c-1);</w:t>
      </w:r>
    </w:p>
    <w:p w14:paraId="57F9A594" w14:textId="3C131818"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w:t>
      </w:r>
      <w:r w:rsidR="00C25A65">
        <w:rPr>
          <w:color w:val="000000"/>
        </w:rPr>
        <w:t>__</w:t>
      </w:r>
      <w:proofErr w:type="spellStart"/>
      <w:r w:rsidR="002B22E3" w:rsidRPr="003E46FA">
        <w:rPr>
          <w:color w:val="000000"/>
        </w:rPr>
        <w:t>threads</w:t>
      </w:r>
      <w:r w:rsidR="002B22E3">
        <w:rPr>
          <w:color w:val="000000"/>
        </w:rPr>
        <w:t>ync</w:t>
      </w:r>
      <w:proofErr w:type="spellEnd"/>
      <w:r w:rsidR="002B22E3">
        <w:rPr>
          <w:color w:val="000000"/>
        </w:rPr>
        <w:t xml:space="preserve"> (</w:t>
      </w:r>
      <w:r w:rsidR="00C25A65">
        <w:rPr>
          <w:color w:val="000000"/>
        </w:rPr>
        <w:t>)</w:t>
      </w:r>
      <w:r w:rsidRPr="003E46FA">
        <w:rPr>
          <w:color w:val="000000"/>
        </w:rPr>
        <w:t>;</w:t>
      </w:r>
    </w:p>
    <w:p w14:paraId="1F520A11"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c is odd and is not n-1 do</w:t>
      </w:r>
    </w:p>
    <w:p w14:paraId="2958E5D9" w14:textId="15CDDFCF"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w:t>
      </w:r>
      <w:r w:rsidR="003A1307" w:rsidRPr="003E46FA">
        <w:rPr>
          <w:color w:val="000000"/>
        </w:rPr>
        <w:t>d (</w:t>
      </w:r>
      <w:r w:rsidRPr="003E46FA">
        <w:rPr>
          <w:color w:val="000000"/>
        </w:rPr>
        <w:t xml:space="preserve">r, c) &gt; </w:t>
      </w:r>
      <w:r w:rsidR="00BE1CA0" w:rsidRPr="003E46FA">
        <w:rPr>
          <w:color w:val="000000"/>
        </w:rPr>
        <w:t>d (</w:t>
      </w:r>
      <w:r w:rsidRPr="003E46FA">
        <w:rPr>
          <w:color w:val="000000"/>
        </w:rPr>
        <w:t>r, c+1) do</w:t>
      </w:r>
    </w:p>
    <w:p w14:paraId="52768E19"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set sorted = 0;</w:t>
      </w:r>
    </w:p>
    <w:p w14:paraId="29362DE0" w14:textId="7191DADD"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swap </w:t>
      </w:r>
      <w:r w:rsidR="003A1307" w:rsidRPr="003E46FA">
        <w:rPr>
          <w:color w:val="000000"/>
        </w:rPr>
        <w:t>d (</w:t>
      </w:r>
      <w:r w:rsidRPr="003E46FA">
        <w:rPr>
          <w:color w:val="000000"/>
        </w:rPr>
        <w:t xml:space="preserve">r, c) and </w:t>
      </w:r>
      <w:r w:rsidR="00BE1CA0" w:rsidRPr="003E46FA">
        <w:rPr>
          <w:color w:val="000000"/>
        </w:rPr>
        <w:t>d (</w:t>
      </w:r>
      <w:r w:rsidRPr="003E46FA">
        <w:rPr>
          <w:color w:val="000000"/>
        </w:rPr>
        <w:t>r, c+1)</w:t>
      </w:r>
    </w:p>
    <w:p w14:paraId="1E8AA738"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threads synchronization;</w:t>
      </w:r>
    </w:p>
    <w:p w14:paraId="483DD5B4"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if sorted is 1 do</w:t>
      </w:r>
    </w:p>
    <w:p w14:paraId="073C2360"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           break the loop;</w:t>
      </w:r>
    </w:p>
    <w:p w14:paraId="2925CA35" w14:textId="77777777" w:rsidR="003E46FA" w:rsidRPr="003E46FA" w:rsidRDefault="003E46FA" w:rsidP="00BE1CA0">
      <w:pPr>
        <w:widowControl/>
        <w:numPr>
          <w:ilvl w:val="0"/>
          <w:numId w:val="5"/>
        </w:numPr>
        <w:spacing w:line="240" w:lineRule="auto"/>
        <w:ind w:left="360"/>
        <w:textAlignment w:val="baseline"/>
        <w:rPr>
          <w:color w:val="000000"/>
        </w:rPr>
      </w:pPr>
      <w:r w:rsidRPr="003E46FA">
        <w:rPr>
          <w:color w:val="000000"/>
        </w:rPr>
        <w:t xml:space="preserve">set </w:t>
      </w:r>
      <w:proofErr w:type="spellStart"/>
      <w:r w:rsidRPr="003E46FA">
        <w:rPr>
          <w:color w:val="000000"/>
        </w:rPr>
        <w:t>Dsorted</w:t>
      </w:r>
      <w:proofErr w:type="spellEnd"/>
      <w:r w:rsidRPr="003E46FA">
        <w:rPr>
          <w:color w:val="000000"/>
        </w:rPr>
        <w:t xml:space="preserve"> = Ds</w:t>
      </w:r>
    </w:p>
    <w:p w14:paraId="7BCF3FA4" w14:textId="5233F3BD" w:rsidR="003E46FA" w:rsidRPr="007E463F" w:rsidRDefault="003E46FA" w:rsidP="003E46FA">
      <w:pPr>
        <w:widowControl/>
        <w:numPr>
          <w:ilvl w:val="0"/>
          <w:numId w:val="5"/>
        </w:numPr>
        <w:spacing w:line="240" w:lineRule="auto"/>
        <w:ind w:left="360"/>
        <w:textAlignment w:val="baseline"/>
        <w:rPr>
          <w:color w:val="000000"/>
        </w:rPr>
      </w:pPr>
      <w:r w:rsidRPr="003E46FA">
        <w:rPr>
          <w:color w:val="000000"/>
        </w:rPr>
        <w:t>end</w:t>
      </w:r>
    </w:p>
    <w:p w14:paraId="6A8AB421" w14:textId="6C98DDBD" w:rsidR="00217570" w:rsidRDefault="00CF39BF" w:rsidP="00217570">
      <w:pPr>
        <w:pStyle w:val="Heading1"/>
        <w:rPr>
          <w:color w:val="000000"/>
        </w:rPr>
      </w:pPr>
      <w:r>
        <w:rPr>
          <w:color w:val="000000"/>
        </w:rPr>
        <w:lastRenderedPageBreak/>
        <w:t>Result</w:t>
      </w:r>
      <w:r w:rsidR="009A4CD9">
        <w:rPr>
          <w:color w:val="000000"/>
        </w:rPr>
        <w:t>s</w:t>
      </w:r>
    </w:p>
    <w:p w14:paraId="54A02E90" w14:textId="108B3D75" w:rsidR="003410C8" w:rsidRDefault="003410C8">
      <w:pPr>
        <w:pStyle w:val="Heading1"/>
        <w:rPr>
          <w:color w:val="000000"/>
        </w:rPr>
      </w:pPr>
      <w:r>
        <w:rPr>
          <w:color w:val="000000"/>
        </w:rPr>
        <w:t>5</w:t>
      </w:r>
      <w:r>
        <w:rPr>
          <w:color w:val="000000"/>
        </w:rPr>
        <w:tab/>
      </w:r>
    </w:p>
    <w:p w14:paraId="17045E35" w14:textId="55780880" w:rsidR="003410C8" w:rsidRDefault="003410C8" w:rsidP="002E2D61">
      <w:pPr>
        <w:pStyle w:val="Heading1"/>
        <w:rPr>
          <w:del w:id="1" w:author="Varaprasad Rao Kurra"/>
          <w:color w:val="000000"/>
        </w:rPr>
      </w:pPr>
      <w:del w:id="2" w:author="Varaprasad Rao Kurra">
        <w:r>
          <w:rPr>
            <w:color w:val="000000"/>
          </w:rPr>
          <w:delText>6</w:delText>
        </w:r>
        <w:r>
          <w:rPr>
            <w:color w:val="000000"/>
          </w:rPr>
          <w:tab/>
          <w:delText>Conclusion</w:delText>
        </w:r>
      </w:del>
    </w:p>
    <w:p w14:paraId="03704EEA" w14:textId="76EE6F87" w:rsidR="00A11EAF" w:rsidRPr="00A11EAF" w:rsidRDefault="00A11EAF" w:rsidP="00715839">
      <w:pPr>
        <w:pStyle w:val="PARAGRAPHnoindent"/>
        <w:rPr>
          <w:b/>
          <w:bCs/>
        </w:rPr>
      </w:pPr>
      <w:r w:rsidRPr="00A11EAF">
        <w:rPr>
          <w:b/>
          <w:bCs/>
        </w:rPr>
        <w:t>A.</w:t>
      </w:r>
      <w:r>
        <w:rPr>
          <w:b/>
          <w:bCs/>
        </w:rPr>
        <w:t xml:space="preserve"> </w:t>
      </w:r>
      <w:r w:rsidRPr="00A11EAF">
        <w:rPr>
          <w:b/>
          <w:bCs/>
        </w:rPr>
        <w:t>Experimental Data</w:t>
      </w:r>
    </w:p>
    <w:p w14:paraId="188D2DA9" w14:textId="3439899A" w:rsidR="002E56EF" w:rsidRDefault="002E56EF" w:rsidP="00715839">
      <w:pPr>
        <w:widowControl/>
        <w:autoSpaceDE w:val="0"/>
        <w:autoSpaceDN w:val="0"/>
        <w:adjustRightInd w:val="0"/>
        <w:spacing w:line="240" w:lineRule="auto"/>
        <w:rPr>
          <w:color w:val="000000"/>
        </w:rPr>
      </w:pPr>
      <w:r w:rsidRPr="002E56EF">
        <w:rPr>
          <w:color w:val="000000"/>
        </w:rPr>
        <w:t xml:space="preserve">1) </w:t>
      </w:r>
      <w:r w:rsidRPr="00FD2D44">
        <w:rPr>
          <w:b/>
          <w:bCs/>
          <w:color w:val="000000"/>
        </w:rPr>
        <w:t>Fixed-dimensional data</w:t>
      </w:r>
      <w:r w:rsidRPr="002E56EF">
        <w:rPr>
          <w:color w:val="000000"/>
        </w:rPr>
        <w:t>: The data</w:t>
      </w:r>
      <w:r w:rsidR="00A467BB">
        <w:rPr>
          <w:color w:val="000000"/>
        </w:rPr>
        <w:t xml:space="preserve"> </w:t>
      </w:r>
      <w:r w:rsidRPr="002E56EF">
        <w:rPr>
          <w:color w:val="000000"/>
        </w:rPr>
        <w:t xml:space="preserve">type is float and the dimension of </w:t>
      </w:r>
      <w:r w:rsidR="00E06506" w:rsidRPr="002E56EF">
        <w:rPr>
          <w:color w:val="000000"/>
        </w:rPr>
        <w:t>example</w:t>
      </w:r>
      <w:r w:rsidRPr="002E56EF">
        <w:rPr>
          <w:color w:val="000000"/>
        </w:rPr>
        <w:t xml:space="preserve"> (m) is 3. The</w:t>
      </w:r>
      <w:r w:rsidR="00A467BB">
        <w:rPr>
          <w:color w:val="000000"/>
        </w:rPr>
        <w:t xml:space="preserve"> </w:t>
      </w:r>
      <w:r w:rsidR="00E06506" w:rsidRPr="002E56EF">
        <w:rPr>
          <w:color w:val="000000"/>
        </w:rPr>
        <w:t>figures</w:t>
      </w:r>
      <w:r w:rsidRPr="002E56EF">
        <w:rPr>
          <w:color w:val="000000"/>
        </w:rPr>
        <w:t xml:space="preserve"> of sample (n) are 10, 20, 50, 100, 200, 500 and</w:t>
      </w:r>
      <w:r w:rsidR="00A467BB">
        <w:rPr>
          <w:color w:val="000000"/>
        </w:rPr>
        <w:t xml:space="preserve"> </w:t>
      </w:r>
      <w:r w:rsidRPr="002E56EF">
        <w:rPr>
          <w:color w:val="000000"/>
        </w:rPr>
        <w:t xml:space="preserve">1000 </w:t>
      </w:r>
      <w:r w:rsidR="00E06506" w:rsidRPr="002E56EF">
        <w:rPr>
          <w:color w:val="000000"/>
        </w:rPr>
        <w:t>correspondingly</w:t>
      </w:r>
      <w:r w:rsidRPr="002E56EF">
        <w:rPr>
          <w:color w:val="000000"/>
        </w:rPr>
        <w:t xml:space="preserve">. </w:t>
      </w:r>
    </w:p>
    <w:p w14:paraId="105F7242" w14:textId="77777777" w:rsidR="00696A2C" w:rsidRDefault="00696A2C" w:rsidP="00A467BB">
      <w:pPr>
        <w:widowControl/>
        <w:autoSpaceDE w:val="0"/>
        <w:autoSpaceDN w:val="0"/>
        <w:adjustRightInd w:val="0"/>
        <w:spacing w:line="240" w:lineRule="auto"/>
        <w:jc w:val="left"/>
        <w:rPr>
          <w:color w:val="000000"/>
        </w:rPr>
      </w:pPr>
    </w:p>
    <w:p w14:paraId="1DD99AD9" w14:textId="13B7080F" w:rsidR="002A0538" w:rsidRDefault="002E56EF" w:rsidP="00490994">
      <w:pPr>
        <w:widowControl/>
        <w:autoSpaceDE w:val="0"/>
        <w:autoSpaceDN w:val="0"/>
        <w:adjustRightInd w:val="0"/>
        <w:spacing w:line="240" w:lineRule="auto"/>
        <w:rPr>
          <w:color w:val="000000"/>
        </w:rPr>
      </w:pPr>
      <w:r w:rsidRPr="002E56EF">
        <w:rPr>
          <w:color w:val="000000"/>
        </w:rPr>
        <w:t>2</w:t>
      </w:r>
      <w:r w:rsidRPr="00FD2D44">
        <w:rPr>
          <w:b/>
          <w:bCs/>
          <w:color w:val="000000"/>
        </w:rPr>
        <w:t>) Variable-dimensional data</w:t>
      </w:r>
      <w:r w:rsidRPr="002E56EF">
        <w:rPr>
          <w:color w:val="000000"/>
        </w:rPr>
        <w:t>: The</w:t>
      </w:r>
      <w:r w:rsidR="00973B29">
        <w:rPr>
          <w:color w:val="000000"/>
        </w:rPr>
        <w:t xml:space="preserve"> </w:t>
      </w:r>
      <w:r w:rsidR="00E06506" w:rsidRPr="002E56EF">
        <w:rPr>
          <w:color w:val="000000"/>
        </w:rPr>
        <w:t>variable</w:t>
      </w:r>
      <w:r w:rsidRPr="002E56EF">
        <w:rPr>
          <w:color w:val="000000"/>
        </w:rPr>
        <w:t>-point nu</w:t>
      </w:r>
      <w:r w:rsidR="005E0091">
        <w:rPr>
          <w:color w:val="000000"/>
        </w:rPr>
        <w:t>m</w:t>
      </w:r>
      <w:r w:rsidRPr="002E56EF">
        <w:rPr>
          <w:color w:val="000000"/>
        </w:rPr>
        <w:t xml:space="preserve">bers are </w:t>
      </w:r>
      <w:r w:rsidR="00E06506" w:rsidRPr="002E56EF">
        <w:rPr>
          <w:color w:val="000000"/>
        </w:rPr>
        <w:t>replicated</w:t>
      </w:r>
      <w:r w:rsidRPr="002E56EF">
        <w:rPr>
          <w:color w:val="000000"/>
        </w:rPr>
        <w:t xml:space="preserve"> </w:t>
      </w:r>
      <w:r w:rsidR="00E06506" w:rsidRPr="002E56EF">
        <w:rPr>
          <w:color w:val="000000"/>
        </w:rPr>
        <w:t>arbitrarily</w:t>
      </w:r>
      <w:r w:rsidRPr="002E56EF">
        <w:rPr>
          <w:color w:val="000000"/>
        </w:rPr>
        <w:t xml:space="preserve">. The </w:t>
      </w:r>
      <w:r w:rsidR="00E06506" w:rsidRPr="002E56EF">
        <w:rPr>
          <w:color w:val="000000"/>
        </w:rPr>
        <w:t>model</w:t>
      </w:r>
      <w:r>
        <w:rPr>
          <w:color w:val="000000"/>
        </w:rPr>
        <w:t xml:space="preserve"> </w:t>
      </w:r>
      <w:r w:rsidRPr="002E56EF">
        <w:rPr>
          <w:color w:val="000000"/>
        </w:rPr>
        <w:t>dimension (m) are 4, 8, 16, 32 and 64 respectively. The</w:t>
      </w:r>
      <w:r w:rsidR="00973B29">
        <w:rPr>
          <w:color w:val="000000"/>
        </w:rPr>
        <w:t xml:space="preserve"> </w:t>
      </w:r>
      <w:r w:rsidR="00E06506" w:rsidRPr="002E56EF">
        <w:rPr>
          <w:color w:val="000000"/>
        </w:rPr>
        <w:t>figures</w:t>
      </w:r>
      <w:r w:rsidRPr="002E56EF">
        <w:rPr>
          <w:color w:val="000000"/>
        </w:rPr>
        <w:t xml:space="preserve"> of sample (n) are 256, 128, 64, 32, 16</w:t>
      </w:r>
      <w:r w:rsidR="00A467BB">
        <w:rPr>
          <w:color w:val="000000"/>
        </w:rPr>
        <w:t xml:space="preserve"> </w:t>
      </w:r>
      <w:r w:rsidRPr="002E56EF">
        <w:rPr>
          <w:color w:val="000000"/>
        </w:rPr>
        <w:t>correspondingly.</w:t>
      </w:r>
    </w:p>
    <w:p w14:paraId="3D1E9123" w14:textId="77777777" w:rsidR="00E06506" w:rsidRDefault="00E06506" w:rsidP="00490994">
      <w:pPr>
        <w:widowControl/>
        <w:autoSpaceDE w:val="0"/>
        <w:autoSpaceDN w:val="0"/>
        <w:adjustRightInd w:val="0"/>
        <w:spacing w:line="240" w:lineRule="auto"/>
        <w:rPr>
          <w:color w:val="000000"/>
        </w:rPr>
      </w:pPr>
    </w:p>
    <w:p w14:paraId="33FFD451" w14:textId="77777777" w:rsidR="0012389E" w:rsidRDefault="0012389E" w:rsidP="00490994">
      <w:pPr>
        <w:widowControl/>
        <w:autoSpaceDE w:val="0"/>
        <w:autoSpaceDN w:val="0"/>
        <w:adjustRightInd w:val="0"/>
        <w:spacing w:line="240" w:lineRule="auto"/>
        <w:rPr>
          <w:b/>
          <w:bCs/>
          <w:color w:val="000000"/>
        </w:rPr>
      </w:pPr>
      <w:r w:rsidRPr="0012389E">
        <w:rPr>
          <w:color w:val="000000"/>
        </w:rPr>
        <w:t>B</w:t>
      </w:r>
      <w:r w:rsidRPr="00CB65CA">
        <w:rPr>
          <w:b/>
          <w:bCs/>
          <w:color w:val="000000"/>
        </w:rPr>
        <w:t>. Results and Discussion</w:t>
      </w:r>
    </w:p>
    <w:p w14:paraId="04AEC744" w14:textId="77777777" w:rsidR="00CB65CA" w:rsidRPr="0012389E" w:rsidRDefault="00CB65CA" w:rsidP="00490994">
      <w:pPr>
        <w:widowControl/>
        <w:autoSpaceDE w:val="0"/>
        <w:autoSpaceDN w:val="0"/>
        <w:adjustRightInd w:val="0"/>
        <w:spacing w:line="240" w:lineRule="auto"/>
        <w:rPr>
          <w:color w:val="000000"/>
        </w:rPr>
      </w:pPr>
    </w:p>
    <w:p w14:paraId="7880ED08" w14:textId="7874ED6F" w:rsidR="0012389E" w:rsidRPr="0012389E" w:rsidRDefault="0012389E" w:rsidP="00490994">
      <w:pPr>
        <w:widowControl/>
        <w:autoSpaceDE w:val="0"/>
        <w:autoSpaceDN w:val="0"/>
        <w:adjustRightInd w:val="0"/>
        <w:spacing w:line="240" w:lineRule="auto"/>
        <w:rPr>
          <w:color w:val="000000"/>
        </w:rPr>
      </w:pPr>
      <w:r w:rsidRPr="00CB65CA">
        <w:rPr>
          <w:b/>
          <w:bCs/>
          <w:i/>
          <w:iCs/>
          <w:color w:val="000000"/>
        </w:rPr>
        <w:t>Experiment 1</w:t>
      </w:r>
      <w:r w:rsidRPr="0012389E">
        <w:rPr>
          <w:color w:val="000000"/>
        </w:rPr>
        <w:t xml:space="preserve">: To test the </w:t>
      </w:r>
      <w:r w:rsidR="00785C41" w:rsidRPr="0012389E">
        <w:rPr>
          <w:color w:val="000000"/>
        </w:rPr>
        <w:t>competence</w:t>
      </w:r>
      <w:r w:rsidRPr="0012389E">
        <w:rPr>
          <w:color w:val="000000"/>
        </w:rPr>
        <w:t xml:space="preserve"> of </w:t>
      </w:r>
      <w:r w:rsidR="00785C41" w:rsidRPr="0012389E">
        <w:rPr>
          <w:color w:val="000000"/>
        </w:rPr>
        <w:t>diverse</w:t>
      </w:r>
      <w:r w:rsidRPr="0012389E">
        <w:rPr>
          <w:color w:val="000000"/>
        </w:rPr>
        <w:t xml:space="preserve"> parallel</w:t>
      </w:r>
    </w:p>
    <w:p w14:paraId="0512424C" w14:textId="4A5FA1A4" w:rsidR="0012389E" w:rsidRDefault="0012389E" w:rsidP="00490994">
      <w:pPr>
        <w:widowControl/>
        <w:autoSpaceDE w:val="0"/>
        <w:autoSpaceDN w:val="0"/>
        <w:adjustRightInd w:val="0"/>
        <w:spacing w:line="240" w:lineRule="auto"/>
        <w:rPr>
          <w:color w:val="000000"/>
        </w:rPr>
      </w:pPr>
      <w:r w:rsidRPr="0012389E">
        <w:rPr>
          <w:color w:val="000000"/>
        </w:rPr>
        <w:t xml:space="preserve">distance </w:t>
      </w:r>
      <w:r w:rsidR="00785C41" w:rsidRPr="0012389E">
        <w:rPr>
          <w:color w:val="000000"/>
        </w:rPr>
        <w:t>procedures</w:t>
      </w:r>
      <w:r w:rsidRPr="0012389E">
        <w:rPr>
          <w:color w:val="000000"/>
        </w:rPr>
        <w:t xml:space="preserve"> with </w:t>
      </w:r>
      <w:r w:rsidR="00785C41">
        <w:rPr>
          <w:color w:val="000000"/>
        </w:rPr>
        <w:t>constant</w:t>
      </w:r>
      <w:r w:rsidRPr="0012389E">
        <w:rPr>
          <w:color w:val="000000"/>
        </w:rPr>
        <w:t>-dimensional data.</w:t>
      </w:r>
    </w:p>
    <w:p w14:paraId="0AA393C4" w14:textId="77777777" w:rsidR="00CB65CA" w:rsidRPr="0012389E" w:rsidRDefault="00CB65CA" w:rsidP="00490994">
      <w:pPr>
        <w:widowControl/>
        <w:autoSpaceDE w:val="0"/>
        <w:autoSpaceDN w:val="0"/>
        <w:adjustRightInd w:val="0"/>
        <w:spacing w:line="240" w:lineRule="auto"/>
        <w:rPr>
          <w:color w:val="000000"/>
        </w:rPr>
      </w:pPr>
    </w:p>
    <w:p w14:paraId="288610CA" w14:textId="468FE328" w:rsidR="0012389E" w:rsidRPr="0012389E" w:rsidRDefault="0012389E" w:rsidP="00490994">
      <w:pPr>
        <w:widowControl/>
        <w:autoSpaceDE w:val="0"/>
        <w:autoSpaceDN w:val="0"/>
        <w:adjustRightInd w:val="0"/>
        <w:spacing w:line="240" w:lineRule="auto"/>
        <w:rPr>
          <w:color w:val="000000"/>
        </w:rPr>
      </w:pPr>
      <w:r w:rsidRPr="0012389E">
        <w:rPr>
          <w:color w:val="000000"/>
        </w:rPr>
        <w:t xml:space="preserve">1) The </w:t>
      </w:r>
      <w:r w:rsidR="00785C41" w:rsidRPr="0012389E">
        <w:rPr>
          <w:color w:val="000000"/>
        </w:rPr>
        <w:t>example</w:t>
      </w:r>
      <w:r w:rsidRPr="0012389E">
        <w:rPr>
          <w:color w:val="000000"/>
        </w:rPr>
        <w:t xml:space="preserve"> parallel algorithm is defined </w:t>
      </w:r>
      <w:r w:rsidR="00CB65CA" w:rsidRPr="0012389E">
        <w:rPr>
          <w:color w:val="000000"/>
        </w:rPr>
        <w:t>as</w:t>
      </w:r>
      <w:r w:rsidRPr="0012389E">
        <w:rPr>
          <w:color w:val="000000"/>
        </w:rPr>
        <w:t xml:space="preserve"> using n*n</w:t>
      </w:r>
    </w:p>
    <w:p w14:paraId="049EA933" w14:textId="77777777" w:rsidR="00CB65CA" w:rsidRDefault="0012389E" w:rsidP="00490994">
      <w:pPr>
        <w:widowControl/>
        <w:autoSpaceDE w:val="0"/>
        <w:autoSpaceDN w:val="0"/>
        <w:adjustRightInd w:val="0"/>
        <w:spacing w:line="240" w:lineRule="auto"/>
        <w:rPr>
          <w:color w:val="000000"/>
        </w:rPr>
      </w:pPr>
      <w:r w:rsidRPr="0012389E">
        <w:rPr>
          <w:color w:val="000000"/>
        </w:rPr>
        <w:t>threads, each thread calculates the distance between a pair of</w:t>
      </w:r>
      <w:r>
        <w:rPr>
          <w:color w:val="000000"/>
        </w:rPr>
        <w:t xml:space="preserve"> </w:t>
      </w:r>
      <w:r w:rsidRPr="0012389E">
        <w:rPr>
          <w:color w:val="000000"/>
        </w:rPr>
        <w:t>samples.</w:t>
      </w:r>
    </w:p>
    <w:p w14:paraId="73F6607A" w14:textId="77777777" w:rsidR="00CB65CA" w:rsidRDefault="0012389E" w:rsidP="00490994">
      <w:pPr>
        <w:widowControl/>
        <w:autoSpaceDE w:val="0"/>
        <w:autoSpaceDN w:val="0"/>
        <w:adjustRightInd w:val="0"/>
        <w:spacing w:line="240" w:lineRule="auto"/>
        <w:rPr>
          <w:color w:val="000000"/>
        </w:rPr>
      </w:pPr>
      <w:r w:rsidRPr="0012389E">
        <w:rPr>
          <w:color w:val="000000"/>
        </w:rPr>
        <w:t>2) The numerical parallel (atomic sum) is defined</w:t>
      </w:r>
      <w:r w:rsidR="00CB65CA">
        <w:rPr>
          <w:color w:val="000000"/>
        </w:rPr>
        <w:t xml:space="preserve"> </w:t>
      </w:r>
      <w:r w:rsidR="00CB65CA" w:rsidRPr="0012389E">
        <w:rPr>
          <w:color w:val="000000"/>
        </w:rPr>
        <w:t>as</w:t>
      </w:r>
      <w:r w:rsidRPr="0012389E">
        <w:rPr>
          <w:color w:val="000000"/>
        </w:rPr>
        <w:t xml:space="preserve"> using n*n*m threads, each thread computes a component</w:t>
      </w:r>
      <w:r w:rsidR="00CB65CA">
        <w:rPr>
          <w:color w:val="000000"/>
        </w:rPr>
        <w:t xml:space="preserve"> </w:t>
      </w:r>
      <w:r w:rsidRPr="0012389E">
        <w:rPr>
          <w:color w:val="000000"/>
        </w:rPr>
        <w:t xml:space="preserve">of the sample, then the </w:t>
      </w:r>
      <w:proofErr w:type="spellStart"/>
      <w:r w:rsidRPr="0012389E">
        <w:rPr>
          <w:color w:val="000000"/>
        </w:rPr>
        <w:t>atomicAdd</w:t>
      </w:r>
      <w:proofErr w:type="spellEnd"/>
      <w:r w:rsidRPr="0012389E">
        <w:rPr>
          <w:color w:val="000000"/>
        </w:rPr>
        <w:t xml:space="preserve"> is used to calculate the</w:t>
      </w:r>
      <w:r w:rsidR="00CB65CA">
        <w:rPr>
          <w:color w:val="000000"/>
        </w:rPr>
        <w:t xml:space="preserve"> </w:t>
      </w:r>
      <w:r w:rsidRPr="0012389E">
        <w:rPr>
          <w:color w:val="000000"/>
        </w:rPr>
        <w:t>distance between samples.</w:t>
      </w:r>
    </w:p>
    <w:p w14:paraId="513B0D66" w14:textId="1AD33332" w:rsidR="00785C41" w:rsidRDefault="0012389E" w:rsidP="00490994">
      <w:pPr>
        <w:widowControl/>
        <w:autoSpaceDE w:val="0"/>
        <w:autoSpaceDN w:val="0"/>
        <w:adjustRightInd w:val="0"/>
        <w:spacing w:line="240" w:lineRule="auto"/>
        <w:rPr>
          <w:color w:val="000000"/>
        </w:rPr>
      </w:pPr>
      <w:r w:rsidRPr="0012389E">
        <w:rPr>
          <w:color w:val="000000"/>
        </w:rPr>
        <w:t xml:space="preserve">3) The </w:t>
      </w:r>
      <w:r w:rsidR="00AD2D63" w:rsidRPr="0012389E">
        <w:rPr>
          <w:color w:val="000000"/>
        </w:rPr>
        <w:t>arithmetic</w:t>
      </w:r>
      <w:r w:rsidRPr="0012389E">
        <w:rPr>
          <w:color w:val="000000"/>
        </w:rPr>
        <w:t xml:space="preserve"> parallel (prefix</w:t>
      </w:r>
      <w:r w:rsidR="00CB65CA">
        <w:rPr>
          <w:color w:val="000000"/>
        </w:rPr>
        <w:t>-</w:t>
      </w:r>
      <w:r w:rsidRPr="0012389E">
        <w:rPr>
          <w:color w:val="000000"/>
        </w:rPr>
        <w:t xml:space="preserve">sum) is </w:t>
      </w:r>
      <w:r w:rsidR="00AD2D63" w:rsidRPr="0012389E">
        <w:rPr>
          <w:color w:val="000000"/>
        </w:rPr>
        <w:t>well-defined</w:t>
      </w:r>
      <w:r w:rsidRPr="0012389E">
        <w:rPr>
          <w:color w:val="000000"/>
        </w:rPr>
        <w:t xml:space="preserve"> </w:t>
      </w:r>
      <w:r w:rsidR="00CB65CA" w:rsidRPr="0012389E">
        <w:rPr>
          <w:color w:val="000000"/>
        </w:rPr>
        <w:t>as</w:t>
      </w:r>
      <w:r w:rsidRPr="0012389E">
        <w:rPr>
          <w:color w:val="000000"/>
        </w:rPr>
        <w:t xml:space="preserve"> same as </w:t>
      </w:r>
      <w:r w:rsidR="00AD2D63" w:rsidRPr="0012389E">
        <w:rPr>
          <w:color w:val="000000"/>
        </w:rPr>
        <w:t>another</w:t>
      </w:r>
      <w:r w:rsidRPr="0012389E">
        <w:rPr>
          <w:color w:val="000000"/>
        </w:rPr>
        <w:t xml:space="preserve"> algorithm but the</w:t>
      </w:r>
      <w:r w:rsidR="00CB65CA">
        <w:rPr>
          <w:color w:val="000000"/>
        </w:rPr>
        <w:t xml:space="preserve"> </w:t>
      </w:r>
      <w:r w:rsidRPr="0012389E">
        <w:rPr>
          <w:color w:val="000000"/>
        </w:rPr>
        <w:t xml:space="preserve">prefix sum is used to </w:t>
      </w:r>
      <w:r w:rsidR="00AD2D63" w:rsidRPr="0012389E">
        <w:rPr>
          <w:color w:val="000000"/>
        </w:rPr>
        <w:t>estimate</w:t>
      </w:r>
      <w:r w:rsidRPr="0012389E">
        <w:rPr>
          <w:color w:val="000000"/>
        </w:rPr>
        <w:t xml:space="preserve"> the distance. </w:t>
      </w:r>
      <w:r w:rsidR="00AD2D63" w:rsidRPr="0012389E">
        <w:rPr>
          <w:color w:val="000000"/>
        </w:rPr>
        <w:t>Tentative</w:t>
      </w:r>
      <w:r w:rsidR="00CB65CA">
        <w:rPr>
          <w:color w:val="000000"/>
        </w:rPr>
        <w:t xml:space="preserve"> </w:t>
      </w:r>
      <w:r w:rsidRPr="0012389E">
        <w:rPr>
          <w:color w:val="000000"/>
        </w:rPr>
        <w:t xml:space="preserve">data 1 is used as input. </w:t>
      </w:r>
    </w:p>
    <w:p w14:paraId="379A0D23" w14:textId="77777777" w:rsidR="00785C41" w:rsidRDefault="00785C41" w:rsidP="00490994">
      <w:pPr>
        <w:widowControl/>
        <w:autoSpaceDE w:val="0"/>
        <w:autoSpaceDN w:val="0"/>
        <w:adjustRightInd w:val="0"/>
        <w:spacing w:line="240" w:lineRule="auto"/>
        <w:rPr>
          <w:color w:val="000000"/>
        </w:rPr>
      </w:pPr>
    </w:p>
    <w:p w14:paraId="5E6B5D95" w14:textId="74DFCB1B" w:rsidR="00E06506" w:rsidRDefault="0012389E" w:rsidP="00490994">
      <w:pPr>
        <w:widowControl/>
        <w:autoSpaceDE w:val="0"/>
        <w:autoSpaceDN w:val="0"/>
        <w:adjustRightInd w:val="0"/>
        <w:spacing w:line="240" w:lineRule="auto"/>
        <w:rPr>
          <w:color w:val="000000"/>
        </w:rPr>
      </w:pPr>
      <w:r w:rsidRPr="0012389E">
        <w:rPr>
          <w:color w:val="000000"/>
        </w:rPr>
        <w:t xml:space="preserve">The </w:t>
      </w:r>
      <w:r w:rsidR="002E386A" w:rsidRPr="0012389E">
        <w:rPr>
          <w:color w:val="000000"/>
        </w:rPr>
        <w:t>normal</w:t>
      </w:r>
      <w:r w:rsidRPr="0012389E">
        <w:rPr>
          <w:color w:val="000000"/>
        </w:rPr>
        <w:t xml:space="preserve"> time after 10 </w:t>
      </w:r>
      <w:r w:rsidR="002E386A" w:rsidRPr="0012389E">
        <w:rPr>
          <w:color w:val="000000"/>
        </w:rPr>
        <w:t>implementations</w:t>
      </w:r>
      <w:r w:rsidR="00CB65CA">
        <w:rPr>
          <w:color w:val="000000"/>
        </w:rPr>
        <w:t xml:space="preserve"> </w:t>
      </w:r>
      <w:r w:rsidRPr="0012389E">
        <w:rPr>
          <w:color w:val="000000"/>
        </w:rPr>
        <w:t xml:space="preserve">is recorded. The </w:t>
      </w:r>
      <w:r w:rsidR="002E386A" w:rsidRPr="0012389E">
        <w:rPr>
          <w:color w:val="000000"/>
        </w:rPr>
        <w:t>process</w:t>
      </w:r>
      <w:r w:rsidRPr="0012389E">
        <w:rPr>
          <w:color w:val="000000"/>
        </w:rPr>
        <w:t xml:space="preserve"> 2 and 3 have no result for 500</w:t>
      </w:r>
      <w:r w:rsidR="00CB65CA">
        <w:rPr>
          <w:color w:val="000000"/>
        </w:rPr>
        <w:t xml:space="preserve"> </w:t>
      </w:r>
      <w:r w:rsidRPr="0012389E">
        <w:rPr>
          <w:color w:val="000000"/>
        </w:rPr>
        <w:t>and 1000 samples due to the limitation of threads number</w:t>
      </w:r>
      <w:r w:rsidR="00CB65CA">
        <w:rPr>
          <w:color w:val="000000"/>
        </w:rPr>
        <w:t xml:space="preserve"> </w:t>
      </w:r>
      <w:r w:rsidRPr="0012389E">
        <w:rPr>
          <w:color w:val="000000"/>
        </w:rPr>
        <w:t xml:space="preserve">per </w:t>
      </w:r>
      <w:r w:rsidR="00423D55" w:rsidRPr="0012389E">
        <w:rPr>
          <w:color w:val="000000"/>
        </w:rPr>
        <w:t>chunk</w:t>
      </w:r>
      <w:r w:rsidRPr="0012389E">
        <w:rPr>
          <w:color w:val="000000"/>
        </w:rPr>
        <w:t>.</w:t>
      </w:r>
    </w:p>
    <w:p w14:paraId="68B8EDFA" w14:textId="77777777" w:rsidR="00423D55" w:rsidRDefault="00423D55" w:rsidP="00490994">
      <w:pPr>
        <w:widowControl/>
        <w:autoSpaceDE w:val="0"/>
        <w:autoSpaceDN w:val="0"/>
        <w:adjustRightInd w:val="0"/>
        <w:spacing w:line="240" w:lineRule="auto"/>
        <w:rPr>
          <w:color w:val="000000"/>
        </w:rPr>
      </w:pPr>
    </w:p>
    <w:p w14:paraId="3C3C752C" w14:textId="2D0D685D" w:rsidR="00423D55" w:rsidRDefault="003A3C6B" w:rsidP="00490994">
      <w:pPr>
        <w:widowControl/>
        <w:autoSpaceDE w:val="0"/>
        <w:autoSpaceDN w:val="0"/>
        <w:adjustRightInd w:val="0"/>
        <w:spacing w:line="240" w:lineRule="auto"/>
        <w:rPr>
          <w:color w:val="000000"/>
        </w:rPr>
      </w:pPr>
      <w:r w:rsidRPr="00A07684">
        <w:rPr>
          <w:b/>
          <w:bCs/>
          <w:i/>
          <w:iCs/>
          <w:color w:val="000000"/>
        </w:rPr>
        <w:t>Experiment 2</w:t>
      </w:r>
      <w:r w:rsidRPr="00A07684">
        <w:rPr>
          <w:b/>
          <w:bCs/>
          <w:color w:val="000000"/>
        </w:rPr>
        <w:t>:</w:t>
      </w:r>
      <w:r w:rsidRPr="00292101">
        <w:rPr>
          <w:color w:val="000000"/>
        </w:rPr>
        <w:t xml:space="preserve"> </w:t>
      </w:r>
      <w:r w:rsidR="00BE6AEE">
        <w:rPr>
          <w:color w:val="000000"/>
        </w:rPr>
        <w:t xml:space="preserve"> </w:t>
      </w:r>
      <w:r w:rsidRPr="00292101">
        <w:rPr>
          <w:color w:val="000000"/>
        </w:rPr>
        <w:t xml:space="preserve">To </w:t>
      </w:r>
      <w:r w:rsidR="00E653D9" w:rsidRPr="00292101">
        <w:rPr>
          <w:color w:val="000000"/>
        </w:rPr>
        <w:t>exam</w:t>
      </w:r>
      <w:r w:rsidRPr="00292101">
        <w:rPr>
          <w:color w:val="000000"/>
        </w:rPr>
        <w:t xml:space="preserve"> the </w:t>
      </w:r>
      <w:r w:rsidR="00396CF5" w:rsidRPr="00292101">
        <w:rPr>
          <w:color w:val="000000"/>
        </w:rPr>
        <w:t>competence</w:t>
      </w:r>
      <w:r w:rsidRPr="00292101">
        <w:rPr>
          <w:color w:val="000000"/>
        </w:rPr>
        <w:t xml:space="preserve"> of </w:t>
      </w:r>
      <w:r w:rsidR="00E653D9" w:rsidRPr="00292101">
        <w:rPr>
          <w:color w:val="000000"/>
        </w:rPr>
        <w:t>different</w:t>
      </w:r>
      <w:r w:rsidRPr="00292101">
        <w:rPr>
          <w:color w:val="000000"/>
        </w:rPr>
        <w:t xml:space="preserve"> parallel</w:t>
      </w:r>
      <w:r w:rsidR="009A1995">
        <w:rPr>
          <w:color w:val="000000"/>
        </w:rPr>
        <w:t xml:space="preserve"> </w:t>
      </w:r>
      <w:r w:rsidRPr="00292101">
        <w:rPr>
          <w:color w:val="000000"/>
        </w:rPr>
        <w:t xml:space="preserve">distance </w:t>
      </w:r>
      <w:r w:rsidR="00C8747F" w:rsidRPr="00292101">
        <w:rPr>
          <w:color w:val="000000"/>
        </w:rPr>
        <w:t>procedures</w:t>
      </w:r>
      <w:r w:rsidRPr="00292101">
        <w:rPr>
          <w:color w:val="000000"/>
        </w:rPr>
        <w:t xml:space="preserve"> </w:t>
      </w:r>
      <w:r w:rsidR="00E653D9" w:rsidRPr="00292101">
        <w:rPr>
          <w:color w:val="000000"/>
        </w:rPr>
        <w:t>by</w:t>
      </w:r>
      <w:r w:rsidRPr="00292101">
        <w:rPr>
          <w:color w:val="000000"/>
        </w:rPr>
        <w:t xml:space="preserve"> variable-dimensional data.</w:t>
      </w:r>
      <w:r w:rsidR="00292101">
        <w:rPr>
          <w:color w:val="000000"/>
        </w:rPr>
        <w:t xml:space="preserve"> </w:t>
      </w:r>
      <w:r w:rsidRPr="00292101">
        <w:rPr>
          <w:color w:val="000000"/>
        </w:rPr>
        <w:t xml:space="preserve">The test algorithm used in this </w:t>
      </w:r>
      <w:r w:rsidR="00556A20" w:rsidRPr="00292101">
        <w:rPr>
          <w:color w:val="000000"/>
        </w:rPr>
        <w:t>trial</w:t>
      </w:r>
      <w:r w:rsidRPr="00292101">
        <w:rPr>
          <w:color w:val="000000"/>
        </w:rPr>
        <w:t xml:space="preserve"> is the same as</w:t>
      </w:r>
      <w:r w:rsidR="00292101">
        <w:rPr>
          <w:color w:val="000000"/>
        </w:rPr>
        <w:t xml:space="preserve"> </w:t>
      </w:r>
      <w:r w:rsidRPr="00292101">
        <w:rPr>
          <w:color w:val="000000"/>
        </w:rPr>
        <w:t>Experiment 1, but the input is replaced by experimental data</w:t>
      </w:r>
      <w:r w:rsidR="009A1995">
        <w:rPr>
          <w:color w:val="000000"/>
        </w:rPr>
        <w:t xml:space="preserve"> </w:t>
      </w:r>
      <w:r w:rsidRPr="00292101">
        <w:rPr>
          <w:color w:val="000000"/>
        </w:rPr>
        <w:t>2. It is designed to test efficiency of the numerical parallel</w:t>
      </w:r>
      <w:r w:rsidR="009A1995">
        <w:rPr>
          <w:color w:val="000000"/>
        </w:rPr>
        <w:t xml:space="preserve"> </w:t>
      </w:r>
      <w:r w:rsidRPr="00292101">
        <w:rPr>
          <w:color w:val="000000"/>
        </w:rPr>
        <w:t>algorithm in different dimensional data. The calculation</w:t>
      </w:r>
      <w:r w:rsidR="009A1995">
        <w:rPr>
          <w:color w:val="000000"/>
        </w:rPr>
        <w:t xml:space="preserve"> </w:t>
      </w:r>
      <w:r w:rsidRPr="00292101">
        <w:rPr>
          <w:color w:val="000000"/>
        </w:rPr>
        <w:t>amount in the experiment is fixed. The average time after 10</w:t>
      </w:r>
      <w:r w:rsidR="009A1995">
        <w:rPr>
          <w:color w:val="000000"/>
        </w:rPr>
        <w:t xml:space="preserve"> </w:t>
      </w:r>
      <w:r w:rsidRPr="00292101">
        <w:rPr>
          <w:color w:val="000000"/>
        </w:rPr>
        <w:t>executions is recorded.</w:t>
      </w:r>
    </w:p>
    <w:p w14:paraId="144B819D" w14:textId="77777777" w:rsidR="00BE6AEE" w:rsidRDefault="00BE6AEE" w:rsidP="00490994">
      <w:pPr>
        <w:widowControl/>
        <w:autoSpaceDE w:val="0"/>
        <w:autoSpaceDN w:val="0"/>
        <w:adjustRightInd w:val="0"/>
        <w:spacing w:line="240" w:lineRule="auto"/>
        <w:rPr>
          <w:color w:val="000000"/>
        </w:rPr>
      </w:pPr>
    </w:p>
    <w:p w14:paraId="45FA5C49" w14:textId="47330E6A" w:rsidR="00BE6AEE" w:rsidRDefault="00BE6AEE" w:rsidP="00490994">
      <w:pPr>
        <w:widowControl/>
        <w:autoSpaceDE w:val="0"/>
        <w:autoSpaceDN w:val="0"/>
        <w:adjustRightInd w:val="0"/>
        <w:spacing w:line="240" w:lineRule="auto"/>
        <w:rPr>
          <w:rFonts w:ascii="TimesNewRomanPSMT" w:hAnsi="TimesNewRomanPSMT" w:cs="TimesNewRomanPSMT"/>
          <w:kern w:val="0"/>
          <w:sz w:val="20"/>
        </w:rPr>
      </w:pPr>
      <w:r w:rsidRPr="00BE6AEE">
        <w:rPr>
          <w:b/>
          <w:bCs/>
          <w:i/>
          <w:iCs/>
          <w:color w:val="000000"/>
        </w:rPr>
        <w:t>Experiment 3:</w:t>
      </w:r>
      <w:r w:rsidRPr="00BE6AEE">
        <w:rPr>
          <w:color w:val="000000"/>
        </w:rPr>
        <w:t xml:space="preserve"> </w:t>
      </w:r>
      <w:r>
        <w:rPr>
          <w:color w:val="000000"/>
        </w:rPr>
        <w:t xml:space="preserve"> </w:t>
      </w:r>
      <w:r w:rsidRPr="00BE6AEE">
        <w:rPr>
          <w:color w:val="000000"/>
        </w:rPr>
        <w:t>To test the efficiency of different parallel</w:t>
      </w:r>
      <w:r>
        <w:rPr>
          <w:color w:val="000000"/>
        </w:rPr>
        <w:t xml:space="preserve"> </w:t>
      </w:r>
      <w:r w:rsidRPr="00BE6AEE">
        <w:rPr>
          <w:color w:val="000000"/>
        </w:rPr>
        <w:t>distance sorting algorithms with fixed-dimensional data.</w:t>
      </w:r>
      <w:r w:rsidR="002057A3">
        <w:rPr>
          <w:color w:val="000000"/>
        </w:rPr>
        <w:t xml:space="preserve"> </w:t>
      </w:r>
      <w:r w:rsidRPr="00BE6AEE">
        <w:rPr>
          <w:color w:val="000000"/>
        </w:rPr>
        <w:t>The sorting algorithms used in this experiment are improved</w:t>
      </w:r>
      <w:r>
        <w:rPr>
          <w:color w:val="000000"/>
        </w:rPr>
        <w:t xml:space="preserve"> </w:t>
      </w:r>
      <w:r w:rsidRPr="00BE6AEE">
        <w:rPr>
          <w:color w:val="000000"/>
        </w:rPr>
        <w:t xml:space="preserve">Odd-even sorting and </w:t>
      </w:r>
      <w:proofErr w:type="spellStart"/>
      <w:r w:rsidRPr="00BE6AEE">
        <w:rPr>
          <w:color w:val="000000"/>
        </w:rPr>
        <w:t>Bitonic</w:t>
      </w:r>
      <w:proofErr w:type="spellEnd"/>
      <w:r w:rsidRPr="00BE6AEE">
        <w:rPr>
          <w:color w:val="000000"/>
        </w:rPr>
        <w:t xml:space="preserve"> sorting. Each row in the</w:t>
      </w:r>
      <w:r>
        <w:rPr>
          <w:color w:val="000000"/>
        </w:rPr>
        <w:t xml:space="preserve"> </w:t>
      </w:r>
      <w:r w:rsidRPr="00BE6AEE">
        <w:rPr>
          <w:color w:val="000000"/>
        </w:rPr>
        <w:t>distance matrix Ds which is calculated from data 1 is sorted</w:t>
      </w:r>
      <w:r>
        <w:rPr>
          <w:color w:val="000000"/>
        </w:rPr>
        <w:t xml:space="preserve"> </w:t>
      </w:r>
      <w:r w:rsidRPr="00BE6AEE">
        <w:rPr>
          <w:color w:val="000000"/>
        </w:rPr>
        <w:t>using the above two algorithms. The average time after 10</w:t>
      </w:r>
      <w:r>
        <w:rPr>
          <w:color w:val="000000"/>
        </w:rPr>
        <w:t xml:space="preserve"> </w:t>
      </w:r>
      <w:r w:rsidRPr="00BE6AEE">
        <w:rPr>
          <w:color w:val="000000"/>
        </w:rPr>
        <w:t>executions is recorded</w:t>
      </w:r>
      <w:r>
        <w:rPr>
          <w:rFonts w:ascii="TimesNewRomanPSMT" w:hAnsi="TimesNewRomanPSMT" w:cs="TimesNewRomanPSMT"/>
          <w:kern w:val="0"/>
          <w:sz w:val="20"/>
        </w:rPr>
        <w:t>.</w:t>
      </w:r>
    </w:p>
    <w:p w14:paraId="011F85A0" w14:textId="77777777" w:rsidR="00A17AB2" w:rsidRDefault="00A17AB2" w:rsidP="00490994">
      <w:pPr>
        <w:widowControl/>
        <w:autoSpaceDE w:val="0"/>
        <w:autoSpaceDN w:val="0"/>
        <w:adjustRightInd w:val="0"/>
        <w:spacing w:line="240" w:lineRule="auto"/>
        <w:rPr>
          <w:rFonts w:ascii="TimesNewRomanPSMT" w:hAnsi="TimesNewRomanPSMT" w:cs="TimesNewRomanPSMT"/>
          <w:kern w:val="0"/>
          <w:sz w:val="20"/>
        </w:rPr>
      </w:pPr>
    </w:p>
    <w:p w14:paraId="492F6179" w14:textId="4C96A8A5" w:rsidR="00A17AB2" w:rsidRDefault="00A17AB2" w:rsidP="00490994">
      <w:pPr>
        <w:widowControl/>
        <w:autoSpaceDE w:val="0"/>
        <w:autoSpaceDN w:val="0"/>
        <w:adjustRightInd w:val="0"/>
        <w:spacing w:line="240" w:lineRule="auto"/>
        <w:rPr>
          <w:rFonts w:ascii="TimesNewRomanPSMT" w:hAnsi="TimesNewRomanPSMT" w:cs="TimesNewRomanPSMT"/>
          <w:kern w:val="0"/>
          <w:sz w:val="20"/>
        </w:rPr>
      </w:pPr>
      <w:r w:rsidRPr="00A17AB2">
        <w:rPr>
          <w:color w:val="000000"/>
        </w:rPr>
        <w:t>In general, the sorting is</w:t>
      </w:r>
      <w:r w:rsidR="00495123">
        <w:rPr>
          <w:color w:val="000000"/>
        </w:rPr>
        <w:t xml:space="preserve"> </w:t>
      </w:r>
      <w:r w:rsidR="00715839" w:rsidRPr="00A17AB2">
        <w:rPr>
          <w:color w:val="000000"/>
        </w:rPr>
        <w:t>extra</w:t>
      </w:r>
      <w:r w:rsidRPr="00A17AB2">
        <w:rPr>
          <w:color w:val="000000"/>
        </w:rPr>
        <w:t xml:space="preserve"> efficient </w:t>
      </w:r>
      <w:r w:rsidR="00715839" w:rsidRPr="00A17AB2">
        <w:rPr>
          <w:color w:val="000000"/>
        </w:rPr>
        <w:t>since</w:t>
      </w:r>
      <w:r w:rsidRPr="00A17AB2">
        <w:rPr>
          <w:color w:val="000000"/>
        </w:rPr>
        <w:t xml:space="preserve"> it uses the half-interval </w:t>
      </w:r>
      <w:r w:rsidR="00715839" w:rsidRPr="00A17AB2">
        <w:rPr>
          <w:color w:val="000000"/>
        </w:rPr>
        <w:t>method,</w:t>
      </w:r>
      <w:r w:rsidRPr="00A17AB2">
        <w:rPr>
          <w:color w:val="000000"/>
        </w:rPr>
        <w:t xml:space="preserve"> but</w:t>
      </w:r>
      <w:r w:rsidR="00495123">
        <w:rPr>
          <w:color w:val="000000"/>
        </w:rPr>
        <w:t xml:space="preserve"> </w:t>
      </w:r>
      <w:r w:rsidRPr="00A17AB2">
        <w:rPr>
          <w:color w:val="000000"/>
        </w:rPr>
        <w:t xml:space="preserve">the odd-even </w:t>
      </w:r>
      <w:r w:rsidR="00715839" w:rsidRPr="00A17AB2">
        <w:rPr>
          <w:color w:val="000000"/>
        </w:rPr>
        <w:t>categorization</w:t>
      </w:r>
      <w:r w:rsidRPr="00A17AB2">
        <w:rPr>
          <w:color w:val="000000"/>
        </w:rPr>
        <w:t xml:space="preserve"> belongs to bubble sorting. The amount</w:t>
      </w:r>
      <w:r w:rsidR="00495123">
        <w:rPr>
          <w:color w:val="000000"/>
        </w:rPr>
        <w:t xml:space="preserve"> </w:t>
      </w:r>
      <w:r w:rsidRPr="00A17AB2">
        <w:rPr>
          <w:color w:val="000000"/>
        </w:rPr>
        <w:t xml:space="preserve">of calculation for </w:t>
      </w:r>
      <w:proofErr w:type="spellStart"/>
      <w:r w:rsidRPr="00A17AB2">
        <w:rPr>
          <w:color w:val="000000"/>
        </w:rPr>
        <w:t>Bitonic</w:t>
      </w:r>
      <w:proofErr w:type="spellEnd"/>
      <w:r w:rsidRPr="00A17AB2">
        <w:rPr>
          <w:color w:val="000000"/>
        </w:rPr>
        <w:t xml:space="preserve"> </w:t>
      </w:r>
      <w:r w:rsidRPr="00A17AB2">
        <w:rPr>
          <w:color w:val="000000"/>
        </w:rPr>
        <w:t>sorting is fixed so that the sorting</w:t>
      </w:r>
      <w:r w:rsidR="00495123">
        <w:rPr>
          <w:color w:val="000000"/>
        </w:rPr>
        <w:t xml:space="preserve"> </w:t>
      </w:r>
      <w:r w:rsidRPr="00A17AB2">
        <w:rPr>
          <w:color w:val="000000"/>
        </w:rPr>
        <w:t xml:space="preserve">result can only be obtained when the process is </w:t>
      </w:r>
      <w:r w:rsidR="00715839" w:rsidRPr="00A17AB2">
        <w:rPr>
          <w:color w:val="000000"/>
        </w:rPr>
        <w:t>finished</w:t>
      </w:r>
      <w:r w:rsidRPr="00A17AB2">
        <w:rPr>
          <w:color w:val="000000"/>
        </w:rPr>
        <w:t>. The execution time of 200 and 500 samples</w:t>
      </w:r>
      <w:r w:rsidR="00715839">
        <w:rPr>
          <w:color w:val="000000"/>
        </w:rPr>
        <w:t>.</w:t>
      </w:r>
      <w:r w:rsidR="00A85B10">
        <w:rPr>
          <w:rFonts w:ascii="TimesNewRomanPSMT" w:hAnsi="TimesNewRomanPSMT" w:cs="TimesNewRomanPSMT"/>
          <w:kern w:val="0"/>
          <w:sz w:val="20"/>
        </w:rPr>
        <w:t xml:space="preserve"> </w:t>
      </w:r>
    </w:p>
    <w:p w14:paraId="60E08A33" w14:textId="77777777" w:rsidR="006B0975" w:rsidRDefault="006B0975" w:rsidP="00490994">
      <w:pPr>
        <w:widowControl/>
        <w:autoSpaceDE w:val="0"/>
        <w:autoSpaceDN w:val="0"/>
        <w:adjustRightInd w:val="0"/>
        <w:spacing w:line="240" w:lineRule="auto"/>
        <w:rPr>
          <w:rFonts w:ascii="TimesNewRomanPSMT" w:hAnsi="TimesNewRomanPSMT" w:cs="TimesNewRomanPSMT"/>
          <w:kern w:val="0"/>
          <w:sz w:val="20"/>
        </w:rPr>
      </w:pPr>
    </w:p>
    <w:p w14:paraId="22D4FD7B" w14:textId="3485553B" w:rsidR="00490994" w:rsidRDefault="00490994" w:rsidP="00490994">
      <w:pPr>
        <w:spacing w:line="240" w:lineRule="auto"/>
        <w:textAlignment w:val="baseline"/>
        <w:rPr>
          <w:b/>
          <w:bCs/>
          <w:color w:val="000000"/>
        </w:rPr>
      </w:pPr>
      <w:r w:rsidRPr="00490994">
        <w:rPr>
          <w:b/>
          <w:bCs/>
          <w:color w:val="000000"/>
        </w:rPr>
        <w:t xml:space="preserve">CONCLISION AND FUTURE WORK </w:t>
      </w:r>
    </w:p>
    <w:p w14:paraId="41A6B97D" w14:textId="77777777" w:rsidR="00490994" w:rsidRPr="00490994" w:rsidRDefault="00490994" w:rsidP="00490994">
      <w:pPr>
        <w:spacing w:line="240" w:lineRule="auto"/>
        <w:textAlignment w:val="baseline"/>
        <w:rPr>
          <w:b/>
          <w:bCs/>
          <w:color w:val="000000"/>
        </w:rPr>
      </w:pPr>
    </w:p>
    <w:p w14:paraId="600D2CE0" w14:textId="6B634F4A" w:rsidR="00490994" w:rsidRPr="00490994" w:rsidRDefault="00490994" w:rsidP="00490994">
      <w:pPr>
        <w:widowControl/>
        <w:autoSpaceDE w:val="0"/>
        <w:autoSpaceDN w:val="0"/>
        <w:adjustRightInd w:val="0"/>
        <w:spacing w:line="240" w:lineRule="auto"/>
        <w:rPr>
          <w:color w:val="000000"/>
        </w:rPr>
      </w:pPr>
      <w:r w:rsidRPr="00490994">
        <w:rPr>
          <w:color w:val="000000"/>
        </w:rPr>
        <w:t xml:space="preserve">In our project, we simulated a parallel KNN optimization method as proposed in the paper we </w:t>
      </w:r>
      <w:r>
        <w:rPr>
          <w:rFonts w:ascii="Times New Roman" w:hAnsi="Times New Roman"/>
          <w:bCs/>
          <w:color w:val="000000"/>
          <w:sz w:val="24"/>
          <w:szCs w:val="24"/>
        </w:rPr>
        <w:t>referenced. The optimization</w:t>
      </w:r>
      <w:r w:rsidRPr="00EE2117">
        <w:rPr>
          <w:rFonts w:ascii="Times New Roman" w:hAnsi="Times New Roman"/>
          <w:bCs/>
          <w:color w:val="000000"/>
          <w:sz w:val="24"/>
          <w:szCs w:val="24"/>
        </w:rPr>
        <w:t xml:space="preserve"> uses numerical parallelism</w:t>
      </w:r>
      <w:r>
        <w:rPr>
          <w:rFonts w:ascii="Times New Roman" w:hAnsi="Times New Roman"/>
          <w:bCs/>
          <w:color w:val="000000"/>
          <w:sz w:val="24"/>
          <w:szCs w:val="24"/>
        </w:rPr>
        <w:t xml:space="preserve"> instead of </w:t>
      </w:r>
      <w:r w:rsidRPr="00490994">
        <w:rPr>
          <w:color w:val="000000"/>
        </w:rPr>
        <w:t xml:space="preserve">sample to calculate distance and presents a parallel order judgment method. The improved algorithm has </w:t>
      </w:r>
      <w:proofErr w:type="spellStart"/>
      <w:r w:rsidRPr="00490994">
        <w:rPr>
          <w:color w:val="000000"/>
        </w:rPr>
        <w:t>signifcant</w:t>
      </w:r>
      <w:proofErr w:type="spellEnd"/>
      <w:r w:rsidRPr="00490994">
        <w:rPr>
          <w:color w:val="000000"/>
        </w:rPr>
        <w:t xml:space="preserve"> efficiency for high dimensional data and partially ordered data. But the practicality of this method is limited by the number of threads. When the sample size is much larger, this method cannot complete all work at one cycle. In </w:t>
      </w:r>
      <w:proofErr w:type="spellStart"/>
      <w:r w:rsidRPr="00490994">
        <w:rPr>
          <w:color w:val="000000"/>
        </w:rPr>
        <w:t>fture</w:t>
      </w:r>
      <w:proofErr w:type="spellEnd"/>
      <w:r w:rsidRPr="00490994">
        <w:rPr>
          <w:color w:val="000000"/>
        </w:rPr>
        <w:t>, the scheduling collaboration mechanism between threads is considered to complete batch calculation.</w:t>
      </w:r>
    </w:p>
    <w:p w14:paraId="4C1DDD67" w14:textId="77777777" w:rsidR="006B0975" w:rsidRPr="002E56EF" w:rsidRDefault="006B0975" w:rsidP="00A85B10">
      <w:pPr>
        <w:widowControl/>
        <w:autoSpaceDE w:val="0"/>
        <w:autoSpaceDN w:val="0"/>
        <w:adjustRightInd w:val="0"/>
        <w:spacing w:line="240" w:lineRule="auto"/>
        <w:jc w:val="left"/>
        <w:rPr>
          <w:color w:val="000000"/>
        </w:rPr>
      </w:pPr>
    </w:p>
    <w:p w14:paraId="50B2888E"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FB1125F"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K. </w:t>
      </w:r>
      <w:proofErr w:type="spellStart"/>
      <w:r w:rsidRPr="008F4EE9">
        <w:rPr>
          <w:color w:val="000000"/>
        </w:rPr>
        <w:t>Mivule</w:t>
      </w:r>
      <w:proofErr w:type="spellEnd"/>
      <w:r w:rsidRPr="008F4EE9">
        <w:rPr>
          <w:color w:val="000000"/>
        </w:rPr>
        <w:t xml:space="preserve">, B. Harvey, C. Cobb, and H. E. Sayed, "A review of </w:t>
      </w:r>
      <w:proofErr w:type="spellStart"/>
      <w:r w:rsidRPr="008F4EE9">
        <w:rPr>
          <w:color w:val="000000"/>
        </w:rPr>
        <w:t>cuda</w:t>
      </w:r>
      <w:proofErr w:type="spellEnd"/>
      <w:r w:rsidRPr="008F4EE9">
        <w:rPr>
          <w:color w:val="000000"/>
        </w:rPr>
        <w:t xml:space="preserve">, </w:t>
      </w:r>
      <w:proofErr w:type="spellStart"/>
      <w:r w:rsidRPr="008F4EE9">
        <w:rPr>
          <w:color w:val="000000"/>
        </w:rPr>
        <w:t>mapreduce</w:t>
      </w:r>
      <w:proofErr w:type="spellEnd"/>
      <w:r w:rsidRPr="008F4EE9">
        <w:rPr>
          <w:color w:val="000000"/>
        </w:rPr>
        <w:t xml:space="preserve">, and </w:t>
      </w:r>
      <w:proofErr w:type="spellStart"/>
      <w:r w:rsidRPr="008F4EE9">
        <w:rPr>
          <w:color w:val="000000"/>
        </w:rPr>
        <w:t>pthreads</w:t>
      </w:r>
      <w:proofErr w:type="spellEnd"/>
      <w:r w:rsidRPr="008F4EE9">
        <w:rPr>
          <w:color w:val="000000"/>
        </w:rPr>
        <w:t xml:space="preserve"> parallel computing models," </w:t>
      </w:r>
      <w:proofErr w:type="spellStart"/>
      <w:r w:rsidRPr="008F4EE9">
        <w:rPr>
          <w:color w:val="000000"/>
        </w:rPr>
        <w:t>Eprint</w:t>
      </w:r>
      <w:proofErr w:type="spellEnd"/>
      <w:r w:rsidRPr="008F4EE9">
        <w:rPr>
          <w:color w:val="000000"/>
        </w:rPr>
        <w:t xml:space="preserve"> </w:t>
      </w:r>
      <w:proofErr w:type="spellStart"/>
      <w:r w:rsidRPr="008F4EE9">
        <w:rPr>
          <w:color w:val="000000"/>
        </w:rPr>
        <w:t>Arxiv</w:t>
      </w:r>
      <w:proofErr w:type="spellEnd"/>
      <w:r w:rsidRPr="008F4EE9">
        <w:rPr>
          <w:color w:val="000000"/>
        </w:rPr>
        <w:t>, vol. 1, pp. 208-217, Oct 2014.</w:t>
      </w:r>
    </w:p>
    <w:p w14:paraId="5AC615E6" w14:textId="759DC404" w:rsidR="00DC5B05" w:rsidRDefault="00DC5B05" w:rsidP="001E6D5D">
      <w:pPr>
        <w:numPr>
          <w:ilvl w:val="0"/>
          <w:numId w:val="2"/>
        </w:numPr>
        <w:rPr>
          <w:color w:val="000000"/>
          <w:sz w:val="16"/>
          <w:szCs w:val="16"/>
        </w:rPr>
      </w:pPr>
    </w:p>
    <w:p w14:paraId="771ABD1F" w14:textId="1BF405F9"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J. Sanders, and E. </w:t>
      </w:r>
      <w:proofErr w:type="spellStart"/>
      <w:r w:rsidRPr="008F4EE9">
        <w:rPr>
          <w:color w:val="000000"/>
        </w:rPr>
        <w:t>Kandrot</w:t>
      </w:r>
      <w:proofErr w:type="spellEnd"/>
      <w:r w:rsidRPr="008F4EE9">
        <w:rPr>
          <w:color w:val="000000"/>
        </w:rPr>
        <w:t xml:space="preserve">, CUDA by </w:t>
      </w:r>
      <w:proofErr w:type="spellStart"/>
      <w:r w:rsidRPr="008F4EE9">
        <w:rPr>
          <w:color w:val="000000"/>
        </w:rPr>
        <w:t>Example.An</w:t>
      </w:r>
      <w:proofErr w:type="spellEnd"/>
      <w:r w:rsidRPr="008F4EE9">
        <w:rPr>
          <w:color w:val="000000"/>
        </w:rPr>
        <w:t xml:space="preserve"> Introduction to General-Purpose GPU Programming, CA: China Machine Press, Jan 2011, pp. 2-3.</w:t>
      </w:r>
    </w:p>
    <w:p w14:paraId="57D63CC8"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S. </w:t>
      </w:r>
      <w:proofErr w:type="spellStart"/>
      <w:r w:rsidRPr="008F4EE9">
        <w:rPr>
          <w:color w:val="000000"/>
        </w:rPr>
        <w:t>Roweis</w:t>
      </w:r>
      <w:proofErr w:type="spellEnd"/>
      <w:r w:rsidRPr="008F4EE9">
        <w:rPr>
          <w:color w:val="000000"/>
        </w:rPr>
        <w:t>, and L. Saul, "Nonlinear Dimensionality Reduction by Locally Linear Embedding," Science, vol. 290, pp. 2323-2326, Dec 2000.</w:t>
      </w:r>
    </w:p>
    <w:p w14:paraId="50E69B7F"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S. Zhang, X. Li, M. </w:t>
      </w:r>
      <w:proofErr w:type="spellStart"/>
      <w:r w:rsidRPr="008F4EE9">
        <w:rPr>
          <w:color w:val="000000"/>
        </w:rPr>
        <w:t>Zong</w:t>
      </w:r>
      <w:proofErr w:type="spellEnd"/>
      <w:r w:rsidRPr="008F4EE9">
        <w:rPr>
          <w:color w:val="000000"/>
        </w:rPr>
        <w:t xml:space="preserve">, X. Zhu, and R. Wang, "Efficient </w:t>
      </w:r>
      <w:proofErr w:type="spellStart"/>
      <w:r w:rsidRPr="008F4EE9">
        <w:rPr>
          <w:color w:val="000000"/>
        </w:rPr>
        <w:t>kNN</w:t>
      </w:r>
      <w:proofErr w:type="spellEnd"/>
      <w:r w:rsidRPr="008F4EE9">
        <w:rPr>
          <w:color w:val="000000"/>
        </w:rPr>
        <w:t xml:space="preserve"> Classification </w:t>
      </w:r>
      <w:proofErr w:type="gramStart"/>
      <w:r w:rsidRPr="008F4EE9">
        <w:rPr>
          <w:color w:val="000000"/>
        </w:rPr>
        <w:t>With</w:t>
      </w:r>
      <w:proofErr w:type="gramEnd"/>
      <w:r w:rsidRPr="008F4EE9">
        <w:rPr>
          <w:color w:val="000000"/>
        </w:rPr>
        <w:t xml:space="preserve"> Different Numbers of Nearest Neighbors," IEEE Trans. Neural Networks and Learning Systems, pp. (99)1-12, 2017.</w:t>
      </w:r>
    </w:p>
    <w:p w14:paraId="39E844FB"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N.P. Chen, "Research on an Improved Personalized Collaborative Recommendation Algorithm," Software Guide, vol. 16, pp. 45-47, 2017.</w:t>
      </w:r>
    </w:p>
    <w:p w14:paraId="1EAB35F7"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S. </w:t>
      </w:r>
      <w:proofErr w:type="spellStart"/>
      <w:r w:rsidRPr="008F4EE9">
        <w:rPr>
          <w:color w:val="000000"/>
        </w:rPr>
        <w:t>Roweis</w:t>
      </w:r>
      <w:proofErr w:type="spellEnd"/>
      <w:r w:rsidRPr="008F4EE9">
        <w:rPr>
          <w:color w:val="000000"/>
        </w:rPr>
        <w:t>, and L. Saul, An introduction to locally linear embedding. Jan 2001, https://cs.nyu.edu/~roweis/lle/publications.html</w:t>
      </w:r>
    </w:p>
    <w:p w14:paraId="294203F9"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S.S </w:t>
      </w:r>
      <w:proofErr w:type="spellStart"/>
      <w:r w:rsidRPr="008F4EE9">
        <w:rPr>
          <w:color w:val="000000"/>
        </w:rPr>
        <w:t>liang</w:t>
      </w:r>
      <w:proofErr w:type="spellEnd"/>
      <w:r w:rsidRPr="008F4EE9">
        <w:rPr>
          <w:color w:val="000000"/>
        </w:rPr>
        <w:t xml:space="preserve">, C. Wang, Y. </w:t>
      </w:r>
      <w:proofErr w:type="spellStart"/>
      <w:r w:rsidRPr="008F4EE9">
        <w:rPr>
          <w:color w:val="000000"/>
        </w:rPr>
        <w:t>liu</w:t>
      </w:r>
      <w:proofErr w:type="spellEnd"/>
      <w:r w:rsidRPr="008F4EE9">
        <w:rPr>
          <w:color w:val="000000"/>
        </w:rPr>
        <w:t xml:space="preserve"> and L.H. Jian, "</w:t>
      </w:r>
      <w:proofErr w:type="gramStart"/>
      <w:r w:rsidRPr="008F4EE9">
        <w:rPr>
          <w:color w:val="000000"/>
        </w:rPr>
        <w:t>CUKNN:A</w:t>
      </w:r>
      <w:proofErr w:type="gramEnd"/>
      <w:r w:rsidRPr="008F4EE9">
        <w:rPr>
          <w:color w:val="000000"/>
        </w:rPr>
        <w:t xml:space="preserve"> Parallel Implementation of K-nearest neighbor on CUDA-Enabled GPU, " Proceedings of 2009 IEEE Youth Conference on Information. Computing and Telecommunication, 2009, pp. 437-440.</w:t>
      </w:r>
    </w:p>
    <w:p w14:paraId="649F269F"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P. Tian, B. Hua, and L. Li, "Implementation of K-nearest Neighbor Algorithm Based on GPU," Computer Engineering, vol. 41, pp. 189- 192, Feb 2015.</w:t>
      </w:r>
    </w:p>
    <w:p w14:paraId="48998052"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 xml:space="preserve">P.L. Yang, B.M. Feng, Z.Y. Zhou, and X.H. Wen, "A parallel </w:t>
      </w:r>
      <w:proofErr w:type="spellStart"/>
      <w:r w:rsidRPr="008F4EE9">
        <w:rPr>
          <w:color w:val="000000"/>
        </w:rPr>
        <w:t>kNN</w:t>
      </w:r>
      <w:proofErr w:type="spellEnd"/>
      <w:r w:rsidRPr="008F4EE9">
        <w:rPr>
          <w:color w:val="000000"/>
        </w:rPr>
        <w:t xml:space="preserve"> algorithm based on OpenCL," </w:t>
      </w:r>
      <w:r w:rsidRPr="008F4EE9">
        <w:rPr>
          <w:color w:val="000000"/>
        </w:rPr>
        <w:lastRenderedPageBreak/>
        <w:t>Computer Engineering &amp; Science, vol. 39, pp. 2198-2202, Dec 2017.</w:t>
      </w:r>
    </w:p>
    <w:p w14:paraId="43DCAC78" w14:textId="77777777" w:rsidR="008F4EE9" w:rsidRPr="008F4EE9" w:rsidRDefault="008F4EE9" w:rsidP="008F4EE9">
      <w:pPr>
        <w:widowControl/>
        <w:numPr>
          <w:ilvl w:val="0"/>
          <w:numId w:val="6"/>
        </w:numPr>
        <w:spacing w:line="240" w:lineRule="auto"/>
        <w:textAlignment w:val="baseline"/>
        <w:rPr>
          <w:color w:val="000000"/>
        </w:rPr>
      </w:pPr>
      <w:r w:rsidRPr="008F4EE9">
        <w:rPr>
          <w:color w:val="000000"/>
        </w:rPr>
        <w:t>J. He, Y.L. Pu, H.B. Li, B. Yan, "A energy efficient parallel KNN algorithm evaluated on GPU using OpenCL," Application of Electronic Technique, vol. 42, pp. 14-16, 2016.</w:t>
      </w:r>
    </w:p>
    <w:p w14:paraId="1CAB23AD" w14:textId="138BCF6D" w:rsidR="00E00E8B" w:rsidRPr="000E4BB8" w:rsidRDefault="00E00E8B" w:rsidP="009A3F35">
      <w:pPr>
        <w:widowControl/>
        <w:spacing w:line="240" w:lineRule="auto"/>
        <w:ind w:left="720"/>
        <w:textAlignment w:val="baseline"/>
        <w:rPr>
          <w:color w:val="000000"/>
        </w:rPr>
      </w:pPr>
    </w:p>
    <w:sectPr w:rsidR="00E00E8B" w:rsidRPr="000E4BB8" w:rsidSect="0069250A">
      <w:headerReference w:type="even" r:id="rId16"/>
      <w:headerReference w:type="default" r:id="rId1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CF12A" w14:textId="77777777" w:rsidR="001D6533" w:rsidRDefault="001D6533">
      <w:r>
        <w:separator/>
      </w:r>
    </w:p>
  </w:endnote>
  <w:endnote w:type="continuationSeparator" w:id="0">
    <w:p w14:paraId="12856221" w14:textId="77777777" w:rsidR="001D6533" w:rsidRDefault="001D6533">
      <w:r>
        <w:continuationSeparator/>
      </w:r>
    </w:p>
  </w:endnote>
  <w:endnote w:type="continuationNotice" w:id="1">
    <w:p w14:paraId="31BD6288" w14:textId="77777777" w:rsidR="001D6533" w:rsidRDefault="001D65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charset w:val="00"/>
    <w:family w:val="roman"/>
    <w:pitch w:val="default"/>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72F3F" w14:textId="77777777" w:rsidR="00DC5B05" w:rsidRDefault="00DC5B0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0309" w14:textId="77777777" w:rsidR="00DC5B05" w:rsidRDefault="00DC5B0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BF675" w14:textId="77777777" w:rsidR="00DC5B05" w:rsidRDefault="00DC5B0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466F8" w14:textId="77777777" w:rsidR="001D6533" w:rsidRDefault="001D6533">
      <w:pPr>
        <w:pStyle w:val="TABLEROW"/>
        <w:jc w:val="left"/>
        <w:rPr>
          <w:position w:val="12"/>
          <w:sz w:val="20"/>
        </w:rPr>
      </w:pPr>
    </w:p>
  </w:footnote>
  <w:footnote w:type="continuationSeparator" w:id="0">
    <w:p w14:paraId="10867331" w14:textId="77777777" w:rsidR="001D6533" w:rsidRDefault="001D6533">
      <w:r>
        <w:continuationSeparator/>
      </w:r>
    </w:p>
  </w:footnote>
  <w:footnote w:type="continuationNotice" w:id="1">
    <w:p w14:paraId="7821D54D" w14:textId="77777777" w:rsidR="001D6533" w:rsidRDefault="001D65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4FB64" w14:textId="77777777" w:rsidR="00DC5B05" w:rsidRDefault="00DC5B0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6615" w14:textId="77777777" w:rsidR="00DC5B05" w:rsidRDefault="00DC5B0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D1285" w14:textId="77777777" w:rsidR="00DC5B05" w:rsidRDefault="00DC5B05">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72C44" w14:textId="16AF3A46" w:rsidR="00DC5B05" w:rsidRPr="000746F0" w:rsidRDefault="00DC5B05" w:rsidP="000746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1709E" w14:textId="315BC028" w:rsidR="00DC5B05" w:rsidRDefault="00DC5B05">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D19"/>
    <w:multiLevelType w:val="hybridMultilevel"/>
    <w:tmpl w:val="724E7708"/>
    <w:lvl w:ilvl="0" w:tplc="4E129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29D22627"/>
    <w:multiLevelType w:val="hybridMultilevel"/>
    <w:tmpl w:val="CE60B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2"/>
  </w:num>
  <w:num w:numId="2">
    <w:abstractNumId w:val="5"/>
  </w:num>
  <w:num w:numId="3">
    <w:abstractNumId w:val="4"/>
  </w:num>
  <w:num w:numId="4">
    <w:abstractNumId w:val="1"/>
  </w:num>
  <w:num w:numId="5">
    <w:abstractNumId w:val="0"/>
  </w:num>
  <w:num w:numId="6">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raprasad Rao Kurra">
    <w15:presenceInfo w15:providerId="None" w15:userId="Varaprasad Rao Ku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366C"/>
    <w:rsid w:val="00011208"/>
    <w:rsid w:val="00011B1A"/>
    <w:rsid w:val="00017A2D"/>
    <w:rsid w:val="00025422"/>
    <w:rsid w:val="0002755B"/>
    <w:rsid w:val="0003060A"/>
    <w:rsid w:val="00032DD0"/>
    <w:rsid w:val="00037C26"/>
    <w:rsid w:val="00052321"/>
    <w:rsid w:val="0005372A"/>
    <w:rsid w:val="00057801"/>
    <w:rsid w:val="00060FD8"/>
    <w:rsid w:val="00061399"/>
    <w:rsid w:val="00063422"/>
    <w:rsid w:val="000641DD"/>
    <w:rsid w:val="000662DF"/>
    <w:rsid w:val="00066A7D"/>
    <w:rsid w:val="00066C91"/>
    <w:rsid w:val="000710B1"/>
    <w:rsid w:val="000746F0"/>
    <w:rsid w:val="00074FAE"/>
    <w:rsid w:val="000751C4"/>
    <w:rsid w:val="00075B45"/>
    <w:rsid w:val="000846FB"/>
    <w:rsid w:val="000B2604"/>
    <w:rsid w:val="000B5884"/>
    <w:rsid w:val="000C0B9F"/>
    <w:rsid w:val="000C65C5"/>
    <w:rsid w:val="000C6D88"/>
    <w:rsid w:val="000D1E03"/>
    <w:rsid w:val="000D6BBB"/>
    <w:rsid w:val="000E486B"/>
    <w:rsid w:val="000E4BB8"/>
    <w:rsid w:val="000E7304"/>
    <w:rsid w:val="000F2489"/>
    <w:rsid w:val="000F3B6C"/>
    <w:rsid w:val="000F6C9D"/>
    <w:rsid w:val="001006DF"/>
    <w:rsid w:val="001024F5"/>
    <w:rsid w:val="0010323E"/>
    <w:rsid w:val="00103817"/>
    <w:rsid w:val="0010632D"/>
    <w:rsid w:val="00106E12"/>
    <w:rsid w:val="00113BC1"/>
    <w:rsid w:val="00117F52"/>
    <w:rsid w:val="0012389E"/>
    <w:rsid w:val="001259C9"/>
    <w:rsid w:val="0013261E"/>
    <w:rsid w:val="00135666"/>
    <w:rsid w:val="001423A9"/>
    <w:rsid w:val="0014353C"/>
    <w:rsid w:val="00144E03"/>
    <w:rsid w:val="00150DD0"/>
    <w:rsid w:val="0015102F"/>
    <w:rsid w:val="0015204B"/>
    <w:rsid w:val="00154475"/>
    <w:rsid w:val="00154DDF"/>
    <w:rsid w:val="00157280"/>
    <w:rsid w:val="00161F7C"/>
    <w:rsid w:val="00161FDC"/>
    <w:rsid w:val="00163990"/>
    <w:rsid w:val="00164EA5"/>
    <w:rsid w:val="00171495"/>
    <w:rsid w:val="00177B9E"/>
    <w:rsid w:val="00182838"/>
    <w:rsid w:val="00182A20"/>
    <w:rsid w:val="00184FF5"/>
    <w:rsid w:val="00190062"/>
    <w:rsid w:val="001925E6"/>
    <w:rsid w:val="00193FEF"/>
    <w:rsid w:val="001A0555"/>
    <w:rsid w:val="001A3C27"/>
    <w:rsid w:val="001A79CB"/>
    <w:rsid w:val="001B266B"/>
    <w:rsid w:val="001C13DC"/>
    <w:rsid w:val="001C3848"/>
    <w:rsid w:val="001C3984"/>
    <w:rsid w:val="001C4F1B"/>
    <w:rsid w:val="001C52E7"/>
    <w:rsid w:val="001D0289"/>
    <w:rsid w:val="001D04B4"/>
    <w:rsid w:val="001D0CB9"/>
    <w:rsid w:val="001D3BBF"/>
    <w:rsid w:val="001D3EFF"/>
    <w:rsid w:val="001D4856"/>
    <w:rsid w:val="001D6533"/>
    <w:rsid w:val="001E2EB9"/>
    <w:rsid w:val="001E6D5D"/>
    <w:rsid w:val="001F4FFE"/>
    <w:rsid w:val="001F6457"/>
    <w:rsid w:val="001F7B9A"/>
    <w:rsid w:val="0020020C"/>
    <w:rsid w:val="002057A3"/>
    <w:rsid w:val="00205894"/>
    <w:rsid w:val="002119BA"/>
    <w:rsid w:val="00215E31"/>
    <w:rsid w:val="00215E5F"/>
    <w:rsid w:val="002167DC"/>
    <w:rsid w:val="0021750E"/>
    <w:rsid w:val="00217570"/>
    <w:rsid w:val="00220A84"/>
    <w:rsid w:val="002348EB"/>
    <w:rsid w:val="002353E7"/>
    <w:rsid w:val="00244502"/>
    <w:rsid w:val="002511B6"/>
    <w:rsid w:val="002522DF"/>
    <w:rsid w:val="00252DAF"/>
    <w:rsid w:val="002536E7"/>
    <w:rsid w:val="00254817"/>
    <w:rsid w:val="00255974"/>
    <w:rsid w:val="00256315"/>
    <w:rsid w:val="0025699B"/>
    <w:rsid w:val="0026306B"/>
    <w:rsid w:val="00263614"/>
    <w:rsid w:val="00274B0E"/>
    <w:rsid w:val="0027695E"/>
    <w:rsid w:val="00276DA8"/>
    <w:rsid w:val="00283075"/>
    <w:rsid w:val="00284E62"/>
    <w:rsid w:val="00285520"/>
    <w:rsid w:val="00285611"/>
    <w:rsid w:val="00290D26"/>
    <w:rsid w:val="00291390"/>
    <w:rsid w:val="00292101"/>
    <w:rsid w:val="002944A7"/>
    <w:rsid w:val="002A0538"/>
    <w:rsid w:val="002A1444"/>
    <w:rsid w:val="002A30E1"/>
    <w:rsid w:val="002A36DF"/>
    <w:rsid w:val="002B1070"/>
    <w:rsid w:val="002B18AE"/>
    <w:rsid w:val="002B22E3"/>
    <w:rsid w:val="002B524A"/>
    <w:rsid w:val="002C2055"/>
    <w:rsid w:val="002C36B5"/>
    <w:rsid w:val="002C3FDC"/>
    <w:rsid w:val="002C71EB"/>
    <w:rsid w:val="002D46B5"/>
    <w:rsid w:val="002E2D61"/>
    <w:rsid w:val="002E386A"/>
    <w:rsid w:val="002E3F35"/>
    <w:rsid w:val="002E56EF"/>
    <w:rsid w:val="002E602C"/>
    <w:rsid w:val="002E7657"/>
    <w:rsid w:val="002E799D"/>
    <w:rsid w:val="002F018F"/>
    <w:rsid w:val="002F1082"/>
    <w:rsid w:val="002F24BE"/>
    <w:rsid w:val="002F28D3"/>
    <w:rsid w:val="002F2C4B"/>
    <w:rsid w:val="002F3DB9"/>
    <w:rsid w:val="002F473A"/>
    <w:rsid w:val="002F71B2"/>
    <w:rsid w:val="002F7FD2"/>
    <w:rsid w:val="003050F5"/>
    <w:rsid w:val="0030627F"/>
    <w:rsid w:val="00306395"/>
    <w:rsid w:val="003077C7"/>
    <w:rsid w:val="003236AD"/>
    <w:rsid w:val="003263D7"/>
    <w:rsid w:val="00330271"/>
    <w:rsid w:val="0033148D"/>
    <w:rsid w:val="00331F26"/>
    <w:rsid w:val="003320A8"/>
    <w:rsid w:val="003356F5"/>
    <w:rsid w:val="003410C8"/>
    <w:rsid w:val="00345C76"/>
    <w:rsid w:val="00347616"/>
    <w:rsid w:val="00347F67"/>
    <w:rsid w:val="00354B93"/>
    <w:rsid w:val="00360622"/>
    <w:rsid w:val="00361B33"/>
    <w:rsid w:val="00371411"/>
    <w:rsid w:val="003717EF"/>
    <w:rsid w:val="00372B1F"/>
    <w:rsid w:val="00381C8C"/>
    <w:rsid w:val="00381F11"/>
    <w:rsid w:val="00390A9A"/>
    <w:rsid w:val="003913A4"/>
    <w:rsid w:val="003913E4"/>
    <w:rsid w:val="00394BB0"/>
    <w:rsid w:val="00395AAE"/>
    <w:rsid w:val="00396CF5"/>
    <w:rsid w:val="003A1307"/>
    <w:rsid w:val="003A3C6B"/>
    <w:rsid w:val="003A5367"/>
    <w:rsid w:val="003B0E49"/>
    <w:rsid w:val="003B2F2E"/>
    <w:rsid w:val="003B2FB1"/>
    <w:rsid w:val="003B3F99"/>
    <w:rsid w:val="003C2E28"/>
    <w:rsid w:val="003C3B7A"/>
    <w:rsid w:val="003C4F02"/>
    <w:rsid w:val="003C62F2"/>
    <w:rsid w:val="003C77FC"/>
    <w:rsid w:val="003D4BF1"/>
    <w:rsid w:val="003D558B"/>
    <w:rsid w:val="003D5FD2"/>
    <w:rsid w:val="003D61B2"/>
    <w:rsid w:val="003E0CED"/>
    <w:rsid w:val="003E1F8A"/>
    <w:rsid w:val="003E322B"/>
    <w:rsid w:val="003E42E6"/>
    <w:rsid w:val="003E46FA"/>
    <w:rsid w:val="003F018F"/>
    <w:rsid w:val="003F329B"/>
    <w:rsid w:val="003F5866"/>
    <w:rsid w:val="00401E4C"/>
    <w:rsid w:val="00407FDD"/>
    <w:rsid w:val="00417810"/>
    <w:rsid w:val="00417E61"/>
    <w:rsid w:val="00423D55"/>
    <w:rsid w:val="00430055"/>
    <w:rsid w:val="00433C92"/>
    <w:rsid w:val="00436186"/>
    <w:rsid w:val="00442443"/>
    <w:rsid w:val="00445B4A"/>
    <w:rsid w:val="004511B2"/>
    <w:rsid w:val="00453D43"/>
    <w:rsid w:val="004572A8"/>
    <w:rsid w:val="00462CD9"/>
    <w:rsid w:val="00462E3B"/>
    <w:rsid w:val="00466D73"/>
    <w:rsid w:val="00470400"/>
    <w:rsid w:val="00471FDA"/>
    <w:rsid w:val="004725C1"/>
    <w:rsid w:val="0047513A"/>
    <w:rsid w:val="004879CE"/>
    <w:rsid w:val="00487EAD"/>
    <w:rsid w:val="00490994"/>
    <w:rsid w:val="00493754"/>
    <w:rsid w:val="00493AD0"/>
    <w:rsid w:val="00494B87"/>
    <w:rsid w:val="00495123"/>
    <w:rsid w:val="004A514C"/>
    <w:rsid w:val="004A5D1E"/>
    <w:rsid w:val="004A7193"/>
    <w:rsid w:val="004B6398"/>
    <w:rsid w:val="004C15F2"/>
    <w:rsid w:val="004C5238"/>
    <w:rsid w:val="004D084D"/>
    <w:rsid w:val="004D6CC0"/>
    <w:rsid w:val="004E6F2A"/>
    <w:rsid w:val="004F042D"/>
    <w:rsid w:val="004F1525"/>
    <w:rsid w:val="004F2F25"/>
    <w:rsid w:val="0050290B"/>
    <w:rsid w:val="005039F8"/>
    <w:rsid w:val="00506E0F"/>
    <w:rsid w:val="00511B15"/>
    <w:rsid w:val="00517670"/>
    <w:rsid w:val="0052257F"/>
    <w:rsid w:val="00526504"/>
    <w:rsid w:val="00530573"/>
    <w:rsid w:val="00530863"/>
    <w:rsid w:val="005348DB"/>
    <w:rsid w:val="00535D78"/>
    <w:rsid w:val="005436B7"/>
    <w:rsid w:val="005445F5"/>
    <w:rsid w:val="00544F7E"/>
    <w:rsid w:val="005451A1"/>
    <w:rsid w:val="005555A6"/>
    <w:rsid w:val="005557AF"/>
    <w:rsid w:val="00555C16"/>
    <w:rsid w:val="00556A20"/>
    <w:rsid w:val="00561F92"/>
    <w:rsid w:val="00562F65"/>
    <w:rsid w:val="005722B5"/>
    <w:rsid w:val="00572611"/>
    <w:rsid w:val="00573E14"/>
    <w:rsid w:val="0057456D"/>
    <w:rsid w:val="00580555"/>
    <w:rsid w:val="005812DF"/>
    <w:rsid w:val="005828C6"/>
    <w:rsid w:val="00583A2A"/>
    <w:rsid w:val="00586BA8"/>
    <w:rsid w:val="005A0CFF"/>
    <w:rsid w:val="005A46EF"/>
    <w:rsid w:val="005A5FC4"/>
    <w:rsid w:val="005A65D1"/>
    <w:rsid w:val="005B1F87"/>
    <w:rsid w:val="005B3449"/>
    <w:rsid w:val="005C7E3E"/>
    <w:rsid w:val="005D0BD1"/>
    <w:rsid w:val="005D5CFB"/>
    <w:rsid w:val="005D674D"/>
    <w:rsid w:val="005D7615"/>
    <w:rsid w:val="005E0091"/>
    <w:rsid w:val="005E0421"/>
    <w:rsid w:val="005E0B47"/>
    <w:rsid w:val="005E56EE"/>
    <w:rsid w:val="005F12B4"/>
    <w:rsid w:val="005F1F53"/>
    <w:rsid w:val="005F478E"/>
    <w:rsid w:val="005F7BF8"/>
    <w:rsid w:val="00600F20"/>
    <w:rsid w:val="0060193D"/>
    <w:rsid w:val="00601AC9"/>
    <w:rsid w:val="0060670F"/>
    <w:rsid w:val="00607053"/>
    <w:rsid w:val="00611F99"/>
    <w:rsid w:val="0061709E"/>
    <w:rsid w:val="00623CA9"/>
    <w:rsid w:val="00626B38"/>
    <w:rsid w:val="006323AB"/>
    <w:rsid w:val="00632890"/>
    <w:rsid w:val="0063653F"/>
    <w:rsid w:val="00641564"/>
    <w:rsid w:val="00642859"/>
    <w:rsid w:val="0064442D"/>
    <w:rsid w:val="006522D9"/>
    <w:rsid w:val="00653A96"/>
    <w:rsid w:val="00655DFE"/>
    <w:rsid w:val="0066272F"/>
    <w:rsid w:val="00662BE6"/>
    <w:rsid w:val="00664B15"/>
    <w:rsid w:val="00666527"/>
    <w:rsid w:val="00684131"/>
    <w:rsid w:val="0068458B"/>
    <w:rsid w:val="00684893"/>
    <w:rsid w:val="00685E3C"/>
    <w:rsid w:val="0068754F"/>
    <w:rsid w:val="00690287"/>
    <w:rsid w:val="0069250A"/>
    <w:rsid w:val="00692937"/>
    <w:rsid w:val="00696178"/>
    <w:rsid w:val="00696A2C"/>
    <w:rsid w:val="00697B19"/>
    <w:rsid w:val="006A6DBB"/>
    <w:rsid w:val="006B0529"/>
    <w:rsid w:val="006B0975"/>
    <w:rsid w:val="006C7E93"/>
    <w:rsid w:val="006D0386"/>
    <w:rsid w:val="006D1AC9"/>
    <w:rsid w:val="006D3ECF"/>
    <w:rsid w:val="006D4697"/>
    <w:rsid w:val="006D7357"/>
    <w:rsid w:val="006E3034"/>
    <w:rsid w:val="006E38ED"/>
    <w:rsid w:val="006E544A"/>
    <w:rsid w:val="006E5AA5"/>
    <w:rsid w:val="006E5D6E"/>
    <w:rsid w:val="006F0653"/>
    <w:rsid w:val="006F3347"/>
    <w:rsid w:val="007001C7"/>
    <w:rsid w:val="00700382"/>
    <w:rsid w:val="00700F41"/>
    <w:rsid w:val="007070CA"/>
    <w:rsid w:val="0071239C"/>
    <w:rsid w:val="00715839"/>
    <w:rsid w:val="00723E78"/>
    <w:rsid w:val="0072737F"/>
    <w:rsid w:val="0073587B"/>
    <w:rsid w:val="0074172D"/>
    <w:rsid w:val="0074207D"/>
    <w:rsid w:val="0074354A"/>
    <w:rsid w:val="00744FE1"/>
    <w:rsid w:val="00745F14"/>
    <w:rsid w:val="00751D92"/>
    <w:rsid w:val="00753F24"/>
    <w:rsid w:val="007618EC"/>
    <w:rsid w:val="007624AB"/>
    <w:rsid w:val="007766B9"/>
    <w:rsid w:val="007802A0"/>
    <w:rsid w:val="00783572"/>
    <w:rsid w:val="00785C41"/>
    <w:rsid w:val="007957F2"/>
    <w:rsid w:val="0079713E"/>
    <w:rsid w:val="007B5F2F"/>
    <w:rsid w:val="007C0831"/>
    <w:rsid w:val="007C0CCF"/>
    <w:rsid w:val="007C6BC7"/>
    <w:rsid w:val="007C7F7E"/>
    <w:rsid w:val="007D12A0"/>
    <w:rsid w:val="007D3FEA"/>
    <w:rsid w:val="007D7AF1"/>
    <w:rsid w:val="007E458F"/>
    <w:rsid w:val="007E463F"/>
    <w:rsid w:val="007F1C41"/>
    <w:rsid w:val="007F311A"/>
    <w:rsid w:val="007F4383"/>
    <w:rsid w:val="007F46CC"/>
    <w:rsid w:val="007F72E5"/>
    <w:rsid w:val="00804352"/>
    <w:rsid w:val="0080522D"/>
    <w:rsid w:val="00805A36"/>
    <w:rsid w:val="00805CB1"/>
    <w:rsid w:val="00811956"/>
    <w:rsid w:val="00822298"/>
    <w:rsid w:val="00823F82"/>
    <w:rsid w:val="008240AF"/>
    <w:rsid w:val="00833751"/>
    <w:rsid w:val="00843904"/>
    <w:rsid w:val="00843D9E"/>
    <w:rsid w:val="00843ED0"/>
    <w:rsid w:val="008456B0"/>
    <w:rsid w:val="008461AD"/>
    <w:rsid w:val="00846228"/>
    <w:rsid w:val="00847E5E"/>
    <w:rsid w:val="00850642"/>
    <w:rsid w:val="00850C4C"/>
    <w:rsid w:val="008659E0"/>
    <w:rsid w:val="00870640"/>
    <w:rsid w:val="008729AA"/>
    <w:rsid w:val="008818A4"/>
    <w:rsid w:val="0088602D"/>
    <w:rsid w:val="00887762"/>
    <w:rsid w:val="008A07BC"/>
    <w:rsid w:val="008B03EA"/>
    <w:rsid w:val="008B336C"/>
    <w:rsid w:val="008B4738"/>
    <w:rsid w:val="008B56F5"/>
    <w:rsid w:val="008D0876"/>
    <w:rsid w:val="008D2D64"/>
    <w:rsid w:val="008D371D"/>
    <w:rsid w:val="008D5217"/>
    <w:rsid w:val="008D78CE"/>
    <w:rsid w:val="008E1EF2"/>
    <w:rsid w:val="008E5E36"/>
    <w:rsid w:val="008F29EE"/>
    <w:rsid w:val="008F4EE9"/>
    <w:rsid w:val="00900058"/>
    <w:rsid w:val="00906699"/>
    <w:rsid w:val="00911F4D"/>
    <w:rsid w:val="009252A0"/>
    <w:rsid w:val="00931985"/>
    <w:rsid w:val="00934CF4"/>
    <w:rsid w:val="00937AF6"/>
    <w:rsid w:val="0094141D"/>
    <w:rsid w:val="00944B46"/>
    <w:rsid w:val="009450E4"/>
    <w:rsid w:val="00955B3F"/>
    <w:rsid w:val="009563CC"/>
    <w:rsid w:val="00966B56"/>
    <w:rsid w:val="0096792D"/>
    <w:rsid w:val="00973B29"/>
    <w:rsid w:val="00977149"/>
    <w:rsid w:val="0098386E"/>
    <w:rsid w:val="00983B9A"/>
    <w:rsid w:val="009848F6"/>
    <w:rsid w:val="00986F1B"/>
    <w:rsid w:val="00992529"/>
    <w:rsid w:val="00995354"/>
    <w:rsid w:val="009978B0"/>
    <w:rsid w:val="009A1995"/>
    <w:rsid w:val="009A3F35"/>
    <w:rsid w:val="009A4CD9"/>
    <w:rsid w:val="009A7EDD"/>
    <w:rsid w:val="009C1927"/>
    <w:rsid w:val="009C20AA"/>
    <w:rsid w:val="009D4F03"/>
    <w:rsid w:val="009E0DD4"/>
    <w:rsid w:val="009E2341"/>
    <w:rsid w:val="009E5D60"/>
    <w:rsid w:val="009F0BE1"/>
    <w:rsid w:val="009F3EF7"/>
    <w:rsid w:val="009F6BF2"/>
    <w:rsid w:val="009F7372"/>
    <w:rsid w:val="00A01698"/>
    <w:rsid w:val="00A07684"/>
    <w:rsid w:val="00A11EAF"/>
    <w:rsid w:val="00A13429"/>
    <w:rsid w:val="00A13F50"/>
    <w:rsid w:val="00A16CDB"/>
    <w:rsid w:val="00A17AB2"/>
    <w:rsid w:val="00A211B7"/>
    <w:rsid w:val="00A2130E"/>
    <w:rsid w:val="00A214B0"/>
    <w:rsid w:val="00A267B4"/>
    <w:rsid w:val="00A36381"/>
    <w:rsid w:val="00A36E5D"/>
    <w:rsid w:val="00A43167"/>
    <w:rsid w:val="00A467BB"/>
    <w:rsid w:val="00A56AB2"/>
    <w:rsid w:val="00A6329A"/>
    <w:rsid w:val="00A64E9F"/>
    <w:rsid w:val="00A64EB7"/>
    <w:rsid w:val="00A653DE"/>
    <w:rsid w:val="00A753F5"/>
    <w:rsid w:val="00A76BBC"/>
    <w:rsid w:val="00A7796F"/>
    <w:rsid w:val="00A82E49"/>
    <w:rsid w:val="00A8437D"/>
    <w:rsid w:val="00A85B10"/>
    <w:rsid w:val="00A86C17"/>
    <w:rsid w:val="00A87345"/>
    <w:rsid w:val="00A937CE"/>
    <w:rsid w:val="00AA0771"/>
    <w:rsid w:val="00AA0C9A"/>
    <w:rsid w:val="00AA4A18"/>
    <w:rsid w:val="00AB633F"/>
    <w:rsid w:val="00AB7F25"/>
    <w:rsid w:val="00AC35DB"/>
    <w:rsid w:val="00AC5C72"/>
    <w:rsid w:val="00AC78EE"/>
    <w:rsid w:val="00AD0A9B"/>
    <w:rsid w:val="00AD25D1"/>
    <w:rsid w:val="00AD2D63"/>
    <w:rsid w:val="00AD2EEE"/>
    <w:rsid w:val="00AE0AA3"/>
    <w:rsid w:val="00AE4A41"/>
    <w:rsid w:val="00AF2751"/>
    <w:rsid w:val="00AF4C2E"/>
    <w:rsid w:val="00AF5968"/>
    <w:rsid w:val="00AF5ADD"/>
    <w:rsid w:val="00B007F7"/>
    <w:rsid w:val="00B0197D"/>
    <w:rsid w:val="00B069B6"/>
    <w:rsid w:val="00B12C0D"/>
    <w:rsid w:val="00B14567"/>
    <w:rsid w:val="00B23D4B"/>
    <w:rsid w:val="00B25243"/>
    <w:rsid w:val="00B3486C"/>
    <w:rsid w:val="00B36506"/>
    <w:rsid w:val="00B4303F"/>
    <w:rsid w:val="00B50647"/>
    <w:rsid w:val="00B538EB"/>
    <w:rsid w:val="00B64146"/>
    <w:rsid w:val="00B720EB"/>
    <w:rsid w:val="00B7704E"/>
    <w:rsid w:val="00B77143"/>
    <w:rsid w:val="00B80377"/>
    <w:rsid w:val="00B840D7"/>
    <w:rsid w:val="00B85AAA"/>
    <w:rsid w:val="00B91493"/>
    <w:rsid w:val="00B93966"/>
    <w:rsid w:val="00B9483C"/>
    <w:rsid w:val="00BA023B"/>
    <w:rsid w:val="00BA1B03"/>
    <w:rsid w:val="00BA2416"/>
    <w:rsid w:val="00BA30B9"/>
    <w:rsid w:val="00BA616C"/>
    <w:rsid w:val="00BB296F"/>
    <w:rsid w:val="00BB3D8B"/>
    <w:rsid w:val="00BB47E0"/>
    <w:rsid w:val="00BB7F3D"/>
    <w:rsid w:val="00BC513F"/>
    <w:rsid w:val="00BC77D2"/>
    <w:rsid w:val="00BD0166"/>
    <w:rsid w:val="00BD1F5A"/>
    <w:rsid w:val="00BD336B"/>
    <w:rsid w:val="00BE14D2"/>
    <w:rsid w:val="00BE1CA0"/>
    <w:rsid w:val="00BE2F9B"/>
    <w:rsid w:val="00BE4DE2"/>
    <w:rsid w:val="00BE6AEE"/>
    <w:rsid w:val="00BE705A"/>
    <w:rsid w:val="00C045F5"/>
    <w:rsid w:val="00C05BEE"/>
    <w:rsid w:val="00C104FF"/>
    <w:rsid w:val="00C14805"/>
    <w:rsid w:val="00C15B41"/>
    <w:rsid w:val="00C15F7F"/>
    <w:rsid w:val="00C20141"/>
    <w:rsid w:val="00C21DA1"/>
    <w:rsid w:val="00C222FA"/>
    <w:rsid w:val="00C223E6"/>
    <w:rsid w:val="00C2358A"/>
    <w:rsid w:val="00C23646"/>
    <w:rsid w:val="00C25A58"/>
    <w:rsid w:val="00C25A65"/>
    <w:rsid w:val="00C2664C"/>
    <w:rsid w:val="00C31290"/>
    <w:rsid w:val="00C343E7"/>
    <w:rsid w:val="00C35A6F"/>
    <w:rsid w:val="00C37C20"/>
    <w:rsid w:val="00C43C20"/>
    <w:rsid w:val="00C45AE1"/>
    <w:rsid w:val="00C46CA0"/>
    <w:rsid w:val="00C5292B"/>
    <w:rsid w:val="00C53322"/>
    <w:rsid w:val="00C57C97"/>
    <w:rsid w:val="00C665AE"/>
    <w:rsid w:val="00C67561"/>
    <w:rsid w:val="00C70D29"/>
    <w:rsid w:val="00C72C16"/>
    <w:rsid w:val="00C81542"/>
    <w:rsid w:val="00C836F2"/>
    <w:rsid w:val="00C8747F"/>
    <w:rsid w:val="00C95B1A"/>
    <w:rsid w:val="00CA38AE"/>
    <w:rsid w:val="00CA3AF9"/>
    <w:rsid w:val="00CA62A4"/>
    <w:rsid w:val="00CB250D"/>
    <w:rsid w:val="00CB65CA"/>
    <w:rsid w:val="00CB79A9"/>
    <w:rsid w:val="00CC22A8"/>
    <w:rsid w:val="00CC375B"/>
    <w:rsid w:val="00CD0E89"/>
    <w:rsid w:val="00CD7741"/>
    <w:rsid w:val="00CE1BBE"/>
    <w:rsid w:val="00CE2A09"/>
    <w:rsid w:val="00CE4E75"/>
    <w:rsid w:val="00CE5624"/>
    <w:rsid w:val="00CF1ACA"/>
    <w:rsid w:val="00CF1D9A"/>
    <w:rsid w:val="00CF39BF"/>
    <w:rsid w:val="00CF3B10"/>
    <w:rsid w:val="00D00D56"/>
    <w:rsid w:val="00D02CDA"/>
    <w:rsid w:val="00D17ED8"/>
    <w:rsid w:val="00D20CFF"/>
    <w:rsid w:val="00D24506"/>
    <w:rsid w:val="00D248EF"/>
    <w:rsid w:val="00D306DC"/>
    <w:rsid w:val="00D30BF6"/>
    <w:rsid w:val="00D370F0"/>
    <w:rsid w:val="00D408AC"/>
    <w:rsid w:val="00D41BDE"/>
    <w:rsid w:val="00D52155"/>
    <w:rsid w:val="00D53282"/>
    <w:rsid w:val="00D53446"/>
    <w:rsid w:val="00D546C6"/>
    <w:rsid w:val="00D5753A"/>
    <w:rsid w:val="00D57603"/>
    <w:rsid w:val="00D57D69"/>
    <w:rsid w:val="00D61043"/>
    <w:rsid w:val="00D676E7"/>
    <w:rsid w:val="00D67943"/>
    <w:rsid w:val="00D70C70"/>
    <w:rsid w:val="00D76964"/>
    <w:rsid w:val="00D770B3"/>
    <w:rsid w:val="00D774F4"/>
    <w:rsid w:val="00D8386B"/>
    <w:rsid w:val="00D96813"/>
    <w:rsid w:val="00DA3362"/>
    <w:rsid w:val="00DA59B5"/>
    <w:rsid w:val="00DB0BC7"/>
    <w:rsid w:val="00DB0FAF"/>
    <w:rsid w:val="00DB2E83"/>
    <w:rsid w:val="00DB58E2"/>
    <w:rsid w:val="00DC59B7"/>
    <w:rsid w:val="00DC5B05"/>
    <w:rsid w:val="00DC758D"/>
    <w:rsid w:val="00DD0197"/>
    <w:rsid w:val="00DD3B3D"/>
    <w:rsid w:val="00DD6ED1"/>
    <w:rsid w:val="00DD6FA3"/>
    <w:rsid w:val="00DE2722"/>
    <w:rsid w:val="00DF2572"/>
    <w:rsid w:val="00DF42FB"/>
    <w:rsid w:val="00DF53FF"/>
    <w:rsid w:val="00E00E8B"/>
    <w:rsid w:val="00E02D5A"/>
    <w:rsid w:val="00E047C2"/>
    <w:rsid w:val="00E06506"/>
    <w:rsid w:val="00E12B17"/>
    <w:rsid w:val="00E157AE"/>
    <w:rsid w:val="00E20803"/>
    <w:rsid w:val="00E265C2"/>
    <w:rsid w:val="00E4423E"/>
    <w:rsid w:val="00E46B5D"/>
    <w:rsid w:val="00E5076D"/>
    <w:rsid w:val="00E51212"/>
    <w:rsid w:val="00E529EF"/>
    <w:rsid w:val="00E629B7"/>
    <w:rsid w:val="00E62A10"/>
    <w:rsid w:val="00E64AA7"/>
    <w:rsid w:val="00E653D9"/>
    <w:rsid w:val="00E66898"/>
    <w:rsid w:val="00E70D2D"/>
    <w:rsid w:val="00E721D9"/>
    <w:rsid w:val="00E72B21"/>
    <w:rsid w:val="00E826D3"/>
    <w:rsid w:val="00E93282"/>
    <w:rsid w:val="00E93802"/>
    <w:rsid w:val="00E954EF"/>
    <w:rsid w:val="00EA2DA9"/>
    <w:rsid w:val="00EA3433"/>
    <w:rsid w:val="00EA52BB"/>
    <w:rsid w:val="00EA6C0F"/>
    <w:rsid w:val="00EB02F6"/>
    <w:rsid w:val="00EB57ED"/>
    <w:rsid w:val="00EC4C1A"/>
    <w:rsid w:val="00ED4CC7"/>
    <w:rsid w:val="00ED582A"/>
    <w:rsid w:val="00ED67B1"/>
    <w:rsid w:val="00EE13BD"/>
    <w:rsid w:val="00EE1BD5"/>
    <w:rsid w:val="00EE639B"/>
    <w:rsid w:val="00EE7385"/>
    <w:rsid w:val="00EF25F0"/>
    <w:rsid w:val="00EF28CB"/>
    <w:rsid w:val="00EF3AB5"/>
    <w:rsid w:val="00EF3CB8"/>
    <w:rsid w:val="00F02367"/>
    <w:rsid w:val="00F0305B"/>
    <w:rsid w:val="00F050A4"/>
    <w:rsid w:val="00F11663"/>
    <w:rsid w:val="00F118AC"/>
    <w:rsid w:val="00F118AD"/>
    <w:rsid w:val="00F2632C"/>
    <w:rsid w:val="00F326A2"/>
    <w:rsid w:val="00F3418D"/>
    <w:rsid w:val="00F3588C"/>
    <w:rsid w:val="00F372EC"/>
    <w:rsid w:val="00F401B4"/>
    <w:rsid w:val="00F4146D"/>
    <w:rsid w:val="00F414F2"/>
    <w:rsid w:val="00F43011"/>
    <w:rsid w:val="00F44F9A"/>
    <w:rsid w:val="00F5233A"/>
    <w:rsid w:val="00F61C14"/>
    <w:rsid w:val="00F64583"/>
    <w:rsid w:val="00F666D2"/>
    <w:rsid w:val="00F702E3"/>
    <w:rsid w:val="00F72467"/>
    <w:rsid w:val="00F7509F"/>
    <w:rsid w:val="00F84CC7"/>
    <w:rsid w:val="00F851D7"/>
    <w:rsid w:val="00F87304"/>
    <w:rsid w:val="00F87FE8"/>
    <w:rsid w:val="00F908EA"/>
    <w:rsid w:val="00F950E6"/>
    <w:rsid w:val="00F964F4"/>
    <w:rsid w:val="00F96E6F"/>
    <w:rsid w:val="00F97C73"/>
    <w:rsid w:val="00FA38FE"/>
    <w:rsid w:val="00FA5589"/>
    <w:rsid w:val="00FA5CDF"/>
    <w:rsid w:val="00FA770E"/>
    <w:rsid w:val="00FB1BD5"/>
    <w:rsid w:val="00FB2331"/>
    <w:rsid w:val="00FB4231"/>
    <w:rsid w:val="00FC0D64"/>
    <w:rsid w:val="00FC6652"/>
    <w:rsid w:val="00FD1E9A"/>
    <w:rsid w:val="00FD2D44"/>
    <w:rsid w:val="00FD373C"/>
    <w:rsid w:val="00FD3898"/>
    <w:rsid w:val="00FD41CB"/>
    <w:rsid w:val="00FD66E5"/>
    <w:rsid w:val="00FE230D"/>
    <w:rsid w:val="00FE41C1"/>
    <w:rsid w:val="00FE55E6"/>
    <w:rsid w:val="00FE64FC"/>
    <w:rsid w:val="00FF00A4"/>
    <w:rsid w:val="00FF5190"/>
    <w:rsid w:val="096BE147"/>
    <w:rsid w:val="09D3E25D"/>
    <w:rsid w:val="141C4048"/>
    <w:rsid w:val="220BC276"/>
    <w:rsid w:val="2649A327"/>
    <w:rsid w:val="2F652242"/>
    <w:rsid w:val="35DF365D"/>
    <w:rsid w:val="410C25F0"/>
    <w:rsid w:val="492CD907"/>
    <w:rsid w:val="4C2A17C8"/>
    <w:rsid w:val="525650CA"/>
    <w:rsid w:val="59313727"/>
    <w:rsid w:val="5B503135"/>
    <w:rsid w:val="6E6B4FBA"/>
    <w:rsid w:val="7253CA53"/>
    <w:rsid w:val="7CAED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AE53"/>
  <w15:docId w15:val="{3088C28F-F820-4477-B05D-27AD6889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B80377"/>
    <w:rPr>
      <w:color w:val="808080"/>
    </w:rPr>
  </w:style>
  <w:style w:type="paragraph" w:styleId="ListParagraph">
    <w:name w:val="List Paragraph"/>
    <w:basedOn w:val="Normal"/>
    <w:uiPriority w:val="34"/>
    <w:qFormat/>
    <w:rsid w:val="007618EC"/>
    <w:pPr>
      <w:ind w:left="720"/>
      <w:contextualSpacing/>
    </w:pPr>
  </w:style>
  <w:style w:type="character" w:customStyle="1" w:styleId="normaltextrun">
    <w:name w:val="normaltextrun"/>
    <w:rsid w:val="00C72C16"/>
  </w:style>
  <w:style w:type="character" w:customStyle="1" w:styleId="eop">
    <w:name w:val="eop"/>
    <w:rsid w:val="00C7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70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hronos.org/opencl/"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nvidia.com/about-cu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6FADD-D375-49BF-AA2A-27643CA0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TotalTime>
  <Pages>5</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18027</CharactersWithSpaces>
  <SharedDoc>false</SharedDoc>
  <HLinks>
    <vt:vector size="12" baseType="variant">
      <vt:variant>
        <vt:i4>2162725</vt:i4>
      </vt:variant>
      <vt:variant>
        <vt:i4>3</vt:i4>
      </vt:variant>
      <vt:variant>
        <vt:i4>0</vt:i4>
      </vt:variant>
      <vt:variant>
        <vt:i4>5</vt:i4>
      </vt:variant>
      <vt:variant>
        <vt:lpwstr>https://www.khronos.org/opencl/</vt:lpwstr>
      </vt:variant>
      <vt:variant>
        <vt:lpwstr/>
      </vt:variant>
      <vt:variant>
        <vt:i4>3473523</vt:i4>
      </vt:variant>
      <vt:variant>
        <vt:i4>0</vt:i4>
      </vt:variant>
      <vt:variant>
        <vt:i4>0</vt:i4>
      </vt:variant>
      <vt:variant>
        <vt:i4>5</vt:i4>
      </vt:variant>
      <vt:variant>
        <vt:lpwstr>https://developer.nvidia.com/about-cuda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vkurra1@student.gsu.edu;smalepati1@student.gsu.edu;obalogun6@student.gsu.edu</dc:creator>
  <cp:keywords/>
  <dc:description>New styles and page layout for 1996.</dc:description>
  <cp:lastModifiedBy>Varaprasad Kurra</cp:lastModifiedBy>
  <cp:revision>2</cp:revision>
  <cp:lastPrinted>2003-04-30T20:12:00Z</cp:lastPrinted>
  <dcterms:created xsi:type="dcterms:W3CDTF">2020-05-03T05:21:00Z</dcterms:created>
  <dcterms:modified xsi:type="dcterms:W3CDTF">2020-05-03T05:21:00Z</dcterms:modified>
</cp:coreProperties>
</file>